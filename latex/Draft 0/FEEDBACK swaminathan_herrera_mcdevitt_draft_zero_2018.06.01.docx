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BBDA9" w14:textId="20130A7E" w:rsidR="009B1D59" w:rsidRPr="009A3755" w:rsidRDefault="6275D238" w:rsidP="006B02D3">
      <w:pPr>
        <w:pStyle w:val="Title1"/>
        <w:ind w:firstLine="0"/>
      </w:pPr>
      <w:commentRangeStart w:id="0"/>
      <w:r>
        <w:t xml:space="preserve">Pedestrian </w:t>
      </w:r>
      <w:commentRangeEnd w:id="0"/>
      <w:r w:rsidR="0017349B">
        <w:rPr>
          <w:rStyle w:val="CommentReference"/>
          <w:rFonts w:ascii="Times New Roman" w:eastAsia="SimSun" w:hAnsi="Times New Roman"/>
          <w:b w:val="0"/>
          <w:lang w:eastAsia="en-US"/>
        </w:rPr>
        <w:commentReference w:id="0"/>
      </w:r>
      <w:r>
        <w:t>Safety – Fundamental to a Walkable City</w:t>
      </w:r>
    </w:p>
    <w:p w14:paraId="6867C61F" w14:textId="1A2A7A35" w:rsidR="009B1D59" w:rsidRPr="009A3755" w:rsidRDefault="00E86034" w:rsidP="6275D238">
      <w:pPr>
        <w:pStyle w:val="author"/>
        <w:spacing w:after="0"/>
        <w:rPr>
          <w:lang w:val="de-DE"/>
        </w:rPr>
      </w:pPr>
      <w:r>
        <w:rPr>
          <w:lang w:val="de-DE"/>
        </w:rPr>
        <w:t>Patrick McDevitt</w:t>
      </w:r>
      <w:r w:rsidR="009B1D59" w:rsidRPr="009A3755">
        <w:rPr>
          <w:position w:val="6"/>
          <w:sz w:val="12"/>
          <w:szCs w:val="12"/>
          <w:lang w:val="de-DE"/>
        </w:rPr>
        <w:t>1</w:t>
      </w:r>
      <w:r w:rsidR="009B1D59" w:rsidRPr="009A3755">
        <w:rPr>
          <w:lang w:val="de-DE"/>
        </w:rPr>
        <w:t xml:space="preserve">, </w:t>
      </w:r>
      <w:r>
        <w:rPr>
          <w:lang w:val="de-DE"/>
        </w:rPr>
        <w:t>Preeti Swaminathan</w:t>
      </w:r>
      <w:r w:rsidR="009B5E2A" w:rsidRPr="009A3755">
        <w:rPr>
          <w:position w:val="6"/>
          <w:sz w:val="12"/>
          <w:szCs w:val="12"/>
          <w:lang w:val="de-DE"/>
        </w:rPr>
        <w:t>1</w:t>
      </w:r>
      <w:r w:rsidR="009B5E2A">
        <w:rPr>
          <w:lang w:val="de-DE"/>
        </w:rPr>
        <w:t xml:space="preserve">, </w:t>
      </w:r>
      <w:r>
        <w:rPr>
          <w:lang w:val="de-DE"/>
        </w:rPr>
        <w:t>Joshua Herrera</w:t>
      </w:r>
      <w:r w:rsidRPr="009A3755">
        <w:rPr>
          <w:position w:val="6"/>
          <w:sz w:val="12"/>
          <w:szCs w:val="12"/>
          <w:lang w:val="de-DE"/>
        </w:rPr>
        <w:t>1</w:t>
      </w:r>
      <w:r>
        <w:rPr>
          <w:lang w:val="de-DE"/>
        </w:rPr>
        <w:t>, Raghuram Srinivas</w:t>
      </w:r>
      <w:r w:rsidR="009B5E2A">
        <w:rPr>
          <w:position w:val="6"/>
          <w:sz w:val="12"/>
          <w:szCs w:val="12"/>
          <w:lang w:val="de-DE"/>
        </w:rPr>
        <w:t>2</w:t>
      </w:r>
    </w:p>
    <w:p w14:paraId="70288945" w14:textId="32C6304C" w:rsidR="009B1D59" w:rsidRDefault="009B1D59" w:rsidP="6275D238">
      <w:pPr>
        <w:pStyle w:val="authorinfo"/>
        <w:rPr>
          <w:lang w:val="de-DE"/>
        </w:rPr>
      </w:pPr>
      <w:r w:rsidRPr="009A3755">
        <w:rPr>
          <w:position w:val="6"/>
          <w:sz w:val="11"/>
          <w:szCs w:val="11"/>
          <w:lang w:val="de-DE"/>
        </w:rPr>
        <w:t>1</w:t>
      </w:r>
      <w:r w:rsidRPr="009A3755">
        <w:rPr>
          <w:lang w:val="de-DE"/>
        </w:rPr>
        <w:t xml:space="preserve"> </w:t>
      </w:r>
      <w:r w:rsidR="009B5E2A">
        <w:rPr>
          <w:lang w:val="de-DE"/>
        </w:rPr>
        <w:t>Master of Science in Data Science</w:t>
      </w:r>
      <w:r w:rsidR="006B02D3">
        <w:rPr>
          <w:lang w:val="de-DE"/>
        </w:rPr>
        <w:t xml:space="preserve">, </w:t>
      </w:r>
      <w:del w:id="2" w:author="Daniel Engels" w:date="2018-06-25T11:59:00Z">
        <w:r w:rsidR="006B02D3" w:rsidDel="0017349B">
          <w:rPr>
            <w:lang w:val="de-DE"/>
          </w:rPr>
          <w:delText>Candidates</w:delText>
        </w:r>
        <w:r w:rsidR="009B5E2A" w:rsidDel="0017349B">
          <w:rPr>
            <w:lang w:val="de-DE"/>
          </w:rPr>
          <w:delText>,</w:delText>
        </w:r>
      </w:del>
      <w:del w:id="3" w:author="Daniel Engels" w:date="2018-06-25T12:00:00Z">
        <w:r w:rsidR="009B5E2A" w:rsidDel="0017349B">
          <w:rPr>
            <w:lang w:val="de-DE"/>
          </w:rPr>
          <w:delText xml:space="preserve"> </w:delText>
        </w:r>
      </w:del>
      <w:r w:rsidR="009B5E2A">
        <w:rPr>
          <w:lang w:val="de-DE"/>
        </w:rPr>
        <w:t>Southern Methodist University,</w:t>
      </w:r>
      <w:r w:rsidRPr="009A3755">
        <w:rPr>
          <w:lang w:val="de-DE"/>
        </w:rPr>
        <w:br/>
      </w:r>
      <w:r w:rsidR="009B5E2A">
        <w:rPr>
          <w:lang w:val="de-DE"/>
        </w:rPr>
        <w:t>Dallas, TX 75275 USA</w:t>
      </w:r>
    </w:p>
    <w:p w14:paraId="5E271F7D" w14:textId="3D0FB71E" w:rsidR="009B5E2A" w:rsidRPr="009B5E2A" w:rsidRDefault="009B5E2A" w:rsidP="6275D238">
      <w:pPr>
        <w:pStyle w:val="email"/>
        <w:rPr>
          <w:lang w:val="de-DE"/>
        </w:rPr>
      </w:pPr>
      <w:r>
        <w:rPr>
          <w:position w:val="6"/>
          <w:sz w:val="11"/>
          <w:szCs w:val="11"/>
          <w:lang w:val="de-DE"/>
        </w:rPr>
        <w:t>2</w:t>
      </w:r>
      <w:r w:rsidRPr="009A3755">
        <w:rPr>
          <w:lang w:val="de-DE"/>
        </w:rPr>
        <w:t xml:space="preserve"> </w:t>
      </w:r>
      <w:del w:id="4" w:author="Daniel Engels" w:date="2018-06-25T12:00:00Z">
        <w:r w:rsidR="00E86034" w:rsidDel="0017349B">
          <w:rPr>
            <w:lang w:val="de-DE"/>
          </w:rPr>
          <w:delText xml:space="preserve">Ph.D. Candidate, </w:delText>
        </w:r>
      </w:del>
      <w:r w:rsidR="00E86034">
        <w:rPr>
          <w:lang w:val="de-DE"/>
        </w:rPr>
        <w:t>Southern Methodist University,</w:t>
      </w:r>
      <w:r w:rsidR="00E86034" w:rsidRPr="009A3755">
        <w:rPr>
          <w:lang w:val="de-DE"/>
        </w:rPr>
        <w:br/>
      </w:r>
      <w:r w:rsidR="00E86034">
        <w:rPr>
          <w:lang w:val="de-DE"/>
        </w:rPr>
        <w:t>Dallas, TX 75275 USA</w:t>
      </w:r>
      <w:r>
        <w:rPr>
          <w:lang w:val="de-DE"/>
        </w:rPr>
        <w:t xml:space="preserve"> </w:t>
      </w:r>
    </w:p>
    <w:p w14:paraId="1DEFEF54" w14:textId="2EBC895F" w:rsidR="009B5E2A" w:rsidRDefault="6275D238" w:rsidP="6275D238">
      <w:pPr>
        <w:pStyle w:val="email"/>
        <w:rPr>
          <w:rStyle w:val="Hyperlink"/>
          <w:sz w:val="16"/>
          <w:szCs w:val="16"/>
          <w:lang w:val="de-DE"/>
        </w:rPr>
      </w:pPr>
      <w:r w:rsidRPr="6275D238">
        <w:rPr>
          <w:lang w:val="de-DE"/>
        </w:rPr>
        <w:t>{pmcdevitt, pswaminathan, herreraj, rsrinivas</w:t>
      </w:r>
      <w:r w:rsidRPr="6275D238">
        <w:rPr>
          <w:sz w:val="16"/>
          <w:szCs w:val="16"/>
          <w:lang w:val="de-DE"/>
        </w:rPr>
        <w:t>}@smu.edu</w:t>
      </w:r>
    </w:p>
    <w:p w14:paraId="2E43FD73" w14:textId="38A148EB" w:rsidR="009B1D59" w:rsidRPr="009B1D59" w:rsidRDefault="6275D238" w:rsidP="009B1D59">
      <w:pPr>
        <w:pStyle w:val="abstract"/>
        <w:rPr>
          <w:szCs w:val="18"/>
        </w:rPr>
      </w:pPr>
      <w:r w:rsidRPr="6275D238">
        <w:rPr>
          <w:b/>
          <w:bCs/>
        </w:rPr>
        <w:t>Abstract.</w:t>
      </w:r>
      <w:r>
        <w:t xml:space="preserve"> </w:t>
      </w:r>
      <w:commentRangeStart w:id="5"/>
      <w:r w:rsidR="00DE34D3" w:rsidRPr="00DE34D3">
        <w:t xml:space="preserve">This paper </w:t>
      </w:r>
      <w:commentRangeEnd w:id="5"/>
      <w:r w:rsidR="00291863">
        <w:rPr>
          <w:rStyle w:val="CommentReference"/>
          <w:rFonts w:ascii="Times New Roman" w:eastAsia="SimSun" w:hAnsi="Times New Roman"/>
          <w:lang w:eastAsia="en-US"/>
        </w:rPr>
        <w:commentReference w:id="5"/>
      </w:r>
      <w:commentRangeStart w:id="6"/>
      <w:r w:rsidR="00DE34D3">
        <w:t>considers the safety of pedestrians as paramount in the establishment of a walkable city</w:t>
      </w:r>
      <w:commentRangeEnd w:id="6"/>
      <w:r w:rsidR="00775BDD">
        <w:rPr>
          <w:rStyle w:val="CommentReference"/>
          <w:rFonts w:ascii="Times New Roman" w:eastAsia="SimSun" w:hAnsi="Times New Roman"/>
          <w:lang w:eastAsia="en-US"/>
        </w:rPr>
        <w:commentReference w:id="6"/>
      </w:r>
      <w:r w:rsidR="00DE34D3" w:rsidRPr="00DE34D3">
        <w:t xml:space="preserve">. </w:t>
      </w:r>
      <w:r w:rsidR="00DE34D3">
        <w:t xml:space="preserve">To further that </w:t>
      </w:r>
      <w:commentRangeStart w:id="7"/>
      <w:r w:rsidR="00DE34D3">
        <w:t>objective</w:t>
      </w:r>
      <w:commentRangeEnd w:id="7"/>
      <w:r w:rsidR="00775BDD">
        <w:rPr>
          <w:rStyle w:val="CommentReference"/>
          <w:rFonts w:ascii="Times New Roman" w:eastAsia="SimSun" w:hAnsi="Times New Roman"/>
          <w:lang w:eastAsia="en-US"/>
        </w:rPr>
        <w:commentReference w:id="7"/>
      </w:r>
      <w:r w:rsidR="00DE34D3">
        <w:t xml:space="preserve">, </w:t>
      </w:r>
      <w:del w:id="8" w:author="Daniel Engels" w:date="2018-06-25T11:03:00Z">
        <w:r w:rsidR="00DE34D3" w:rsidDel="00775BDD">
          <w:delText>in this research</w:delText>
        </w:r>
        <w:r w:rsidR="00DE34D3" w:rsidRPr="00DE34D3" w:rsidDel="00775BDD">
          <w:delText xml:space="preserve"> </w:delText>
        </w:r>
      </w:del>
      <w:r w:rsidR="00DE34D3" w:rsidRPr="00DE34D3">
        <w:t xml:space="preserve">we </w:t>
      </w:r>
      <w:commentRangeStart w:id="9"/>
      <w:r w:rsidR="00DE34D3" w:rsidRPr="00DE34D3">
        <w:t xml:space="preserve">characterize </w:t>
      </w:r>
      <w:commentRangeEnd w:id="9"/>
      <w:r w:rsidR="00775BDD">
        <w:rPr>
          <w:rStyle w:val="CommentReference"/>
          <w:rFonts w:ascii="Times New Roman" w:eastAsia="SimSun" w:hAnsi="Times New Roman"/>
          <w:lang w:eastAsia="en-US"/>
        </w:rPr>
        <w:commentReference w:id="9"/>
      </w:r>
      <w:r w:rsidR="00DE34D3" w:rsidRPr="00DE34D3">
        <w:t xml:space="preserve">the nature of pedestrian-vehicle accidents. </w:t>
      </w:r>
      <w:r w:rsidR="00DE34D3">
        <w:t>The study</w:t>
      </w:r>
      <w:r w:rsidR="00DE34D3" w:rsidRPr="00DE34D3">
        <w:t xml:space="preserve"> combine</w:t>
      </w:r>
      <w:r w:rsidR="00DE34D3">
        <w:t>s</w:t>
      </w:r>
      <w:r w:rsidR="00DE34D3" w:rsidRPr="00DE34D3">
        <w:t xml:space="preserve"> data set</w:t>
      </w:r>
      <w:r w:rsidR="00DE34D3">
        <w:t>s</w:t>
      </w:r>
      <w:r w:rsidR="00DE34D3" w:rsidRPr="00DE34D3">
        <w:t xml:space="preserve"> </w:t>
      </w:r>
      <w:r w:rsidR="00DE34D3">
        <w:t>of</w:t>
      </w:r>
      <w:ins w:id="10" w:author="Daniel Engels" w:date="2018-06-25T11:43:00Z">
        <w:r w:rsidR="00AE1DD2">
          <w:t xml:space="preserve"> NAME THE DATA SETS</w:t>
        </w:r>
      </w:ins>
      <w:r w:rsidR="00DE34D3" w:rsidRPr="00DE34D3">
        <w:t xml:space="preserve"> infrastructure definitions</w:t>
      </w:r>
      <w:r w:rsidR="00DE34D3">
        <w:t>,</w:t>
      </w:r>
      <w:r w:rsidR="00DE34D3" w:rsidRPr="00DE34D3">
        <w:t xml:space="preserve"> </w:t>
      </w:r>
      <w:r w:rsidR="00DE34D3">
        <w:t>s</w:t>
      </w:r>
      <w:r w:rsidR="00DE34D3" w:rsidRPr="00DE34D3">
        <w:t>afety accident reports</w:t>
      </w:r>
      <w:r w:rsidR="00DE34D3">
        <w:t>, and citizen-pedestrian reported observations of local conditions</w:t>
      </w:r>
      <w:r w:rsidR="00DE34D3" w:rsidRPr="00DE34D3">
        <w:t xml:space="preserve"> </w:t>
      </w:r>
      <w:commentRangeStart w:id="11"/>
      <w:r w:rsidR="00DE34D3" w:rsidRPr="00DE34D3">
        <w:t xml:space="preserve">to establish the interaction </w:t>
      </w:r>
      <w:r w:rsidR="00DE34D3">
        <w:t>among</w:t>
      </w:r>
      <w:r w:rsidR="00DE34D3" w:rsidRPr="00DE34D3">
        <w:t xml:space="preserve"> environment, human observations, and safety incidents to identify the relevant characteristics that are associated to safety related incidents within th</w:t>
      </w:r>
      <w:r w:rsidR="00DE34D3">
        <w:t>e environment of a contemporary mid-size city in the midwestern United States</w:t>
      </w:r>
      <w:commentRangeEnd w:id="11"/>
      <w:r w:rsidR="00B05959">
        <w:rPr>
          <w:rStyle w:val="CommentReference"/>
          <w:rFonts w:ascii="Times New Roman" w:eastAsia="SimSun" w:hAnsi="Times New Roman"/>
          <w:lang w:eastAsia="en-US"/>
        </w:rPr>
        <w:commentReference w:id="11"/>
      </w:r>
      <w:r w:rsidR="00DE34D3">
        <w:t>. The results of this evaluation provide opportunity for planning for enhanced safety for pedestrians.</w:t>
      </w:r>
    </w:p>
    <w:p w14:paraId="3F18DC8E" w14:textId="77777777" w:rsidR="00491BB8" w:rsidRDefault="00491BB8" w:rsidP="00491BB8">
      <w:pPr>
        <w:pStyle w:val="heading10"/>
      </w:pPr>
      <w:r>
        <w:t>1   Introduction</w:t>
      </w:r>
    </w:p>
    <w:p w14:paraId="32A8B89A" w14:textId="4F6BC4FB" w:rsidR="0031366A" w:rsidRDefault="0031366A" w:rsidP="0031366A">
      <w:pPr>
        <w:pStyle w:val="BodyText"/>
        <w:ind w:firstLine="0"/>
      </w:pPr>
      <w:r w:rsidRPr="6275D238">
        <w:rPr>
          <w:i/>
          <w:iCs/>
        </w:rPr>
        <w:t>An early-morning walk is a blessing for the whole day</w:t>
      </w:r>
      <w:r w:rsidR="00C25A6B">
        <w:t xml:space="preserve"> – Henry David Thoreau </w:t>
      </w:r>
      <w:r w:rsidR="00670023">
        <w:rPr>
          <w:lang w:val="en-US"/>
        </w:rPr>
        <w:t>[</w:t>
      </w:r>
      <w:r w:rsidR="00670023">
        <w:rPr>
          <w:noProof/>
          <w:lang w:val="en-US"/>
        </w:rPr>
        <w:t>4]</w:t>
      </w:r>
      <w:r>
        <w:t xml:space="preserve"> So, begins the choice every day for urban dwellers – to walk or not to walk – to have a blessing as proposed by Thoreau, or to assess the daily commute - as summarized by Jeff Kober </w:t>
      </w:r>
      <w:r w:rsidR="00670023">
        <w:rPr>
          <w:noProof/>
          <w:lang w:val="en-US"/>
        </w:rPr>
        <w:t>[5]</w:t>
      </w:r>
      <w:r>
        <w:t xml:space="preserve">: </w:t>
      </w:r>
      <w:r w:rsidRPr="002826D9">
        <w:rPr>
          <w:i/>
        </w:rPr>
        <w:t>My intention is to get done with this commute… my intention will not be met until I get out of this car</w:t>
      </w:r>
      <w:r>
        <w:t xml:space="preserve"> – as just a rather unpleasant means to get from point A to point B.</w:t>
      </w:r>
    </w:p>
    <w:p w14:paraId="0DBEA771" w14:textId="7DB46A86" w:rsidR="0031366A" w:rsidRDefault="6275D238" w:rsidP="0031366A">
      <w:pPr>
        <w:pStyle w:val="BodyText"/>
      </w:pPr>
      <w:r>
        <w:t xml:space="preserve">As the modern urban landscape has evolved in the US </w:t>
      </w:r>
      <w:r w:rsidR="3A54B23F">
        <w:t>over</w:t>
      </w:r>
      <w:r>
        <w:t xml:space="preserve"> the last fifty years, pedestrianism was </w:t>
      </w:r>
      <w:del w:id="12" w:author="Daniel Engels" w:date="2018-06-25T11:45:00Z">
        <w:r w:rsidDel="00B05959">
          <w:delText xml:space="preserve">often </w:delText>
        </w:r>
      </w:del>
      <w:r>
        <w:t xml:space="preserve">not often on the list of high priorities for inclusion into the development </w:t>
      </w:r>
      <w:r w:rsidR="3A54B23F">
        <w:t>of</w:t>
      </w:r>
      <w:r>
        <w:t xml:space="preserve"> urban</w:t>
      </w:r>
      <w:r w:rsidR="3A54B23F">
        <w:t xml:space="preserve"> environments.</w:t>
      </w:r>
      <w:r>
        <w:t xml:space="preserve"> As a result of this trend, there have been real, and negative, consequences</w:t>
      </w:r>
      <w:r w:rsidRPr="6275D238">
        <w:rPr>
          <w:lang w:val="en-US"/>
        </w:rPr>
        <w:t>:</w:t>
      </w:r>
      <w:r>
        <w:t xml:space="preserve"> economically, epidemiologically, and environmentally on the inhabitants of many cities in western developed countries</w:t>
      </w:r>
      <w:ins w:id="13" w:author="Daniel Engels" w:date="2018-06-25T11:45:00Z">
        <w:r w:rsidR="00B05959">
          <w:rPr>
            <w:lang w:val="en-US"/>
          </w:rPr>
          <w:t xml:space="preserve"> CITATION NEEDED</w:t>
        </w:r>
      </w:ins>
      <w:r>
        <w:t xml:space="preserve">. Economically, we can observe that the percentage of income spent on transportation for working families has doubled, from one-tenth to one-fifth </w:t>
      </w:r>
      <w:r w:rsidR="3A54B23F">
        <w:t xml:space="preserve">of household earnings </w:t>
      </w:r>
      <w:r w:rsidR="00456C10">
        <w:t>from the 1970s to current era</w:t>
      </w:r>
      <w:r w:rsidR="00670023">
        <w:rPr>
          <w:noProof/>
          <w:lang w:val="en-US"/>
        </w:rPr>
        <w:t xml:space="preserve"> [</w:t>
      </w:r>
      <w:r w:rsidR="00670023" w:rsidRPr="00456C10">
        <w:rPr>
          <w:noProof/>
          <w:lang w:val="en-US"/>
        </w:rPr>
        <w:t>6</w:t>
      </w:r>
      <w:r w:rsidR="00670023">
        <w:rPr>
          <w:noProof/>
          <w:lang w:val="en-US"/>
        </w:rPr>
        <w:t>]</w:t>
      </w:r>
      <w:ins w:id="14" w:author="Daniel Engels" w:date="2018-06-25T11:45:00Z">
        <w:r w:rsidR="00B05959">
          <w:rPr>
            <w:noProof/>
            <w:lang w:val="en-US"/>
          </w:rPr>
          <w:t xml:space="preserve"> IS THIS A DIRECT CONSEQUENCE OF WALKABILITY OR OF OTHER FACTORS?</w:t>
        </w:r>
      </w:ins>
      <w:r w:rsidR="3A54B23F">
        <w:t>. So much so,</w:t>
      </w:r>
      <w:r>
        <w:t xml:space="preserve"> that working families are currently spending more of their budget on transportation than housing. If we consider </w:t>
      </w:r>
      <w:r w:rsidRPr="6275D238">
        <w:rPr>
          <w:lang w:val="en-US"/>
        </w:rPr>
        <w:t xml:space="preserve">the </w:t>
      </w:r>
      <w:r>
        <w:t>health effects of urban living patterns, we observe that people living in less walkable neighborhoods are nearly twice as likely to be obese than people that live i</w:t>
      </w:r>
      <w:r w:rsidR="00456C10">
        <w:t xml:space="preserve">n </w:t>
      </w:r>
      <w:commentRangeStart w:id="15"/>
      <w:r w:rsidR="00456C10">
        <w:t>walkable neighborhoods</w:t>
      </w:r>
      <w:r w:rsidR="00670023">
        <w:rPr>
          <w:noProof/>
          <w:lang w:val="en-US"/>
        </w:rPr>
        <w:t xml:space="preserve"> </w:t>
      </w:r>
      <w:commentRangeEnd w:id="15"/>
      <w:r w:rsidR="00B05959">
        <w:rPr>
          <w:rStyle w:val="CommentReference"/>
          <w:spacing w:val="0"/>
          <w:lang w:val="en-US" w:eastAsia="en-US"/>
        </w:rPr>
        <w:commentReference w:id="15"/>
      </w:r>
      <w:r w:rsidR="00670023">
        <w:rPr>
          <w:noProof/>
          <w:lang w:val="en-US"/>
        </w:rPr>
        <w:t>[</w:t>
      </w:r>
      <w:r w:rsidR="00670023" w:rsidRPr="00456C10">
        <w:rPr>
          <w:noProof/>
          <w:lang w:val="en-US"/>
        </w:rPr>
        <w:t>6</w:t>
      </w:r>
      <w:r w:rsidR="00670023">
        <w:rPr>
          <w:noProof/>
          <w:lang w:val="en-US"/>
        </w:rPr>
        <w:t>]</w:t>
      </w:r>
      <w:r>
        <w:t>. This statistic</w:t>
      </w:r>
      <w:r w:rsidRPr="6275D238">
        <w:rPr>
          <w:lang w:val="en-US"/>
        </w:rPr>
        <w:t>,</w:t>
      </w:r>
      <w:r>
        <w:t xml:space="preserve"> </w:t>
      </w:r>
      <w:ins w:id="16" w:author="Daniel Engels" w:date="2018-06-25T11:48:00Z">
        <w:r w:rsidR="00B05959">
          <w:rPr>
            <w:lang w:val="en-US"/>
          </w:rPr>
          <w:t xml:space="preserve">STATEMENTS DON’T HAVE ANY IMPACT. ONLY FACTS </w:t>
        </w:r>
      </w:ins>
      <w:del w:id="17" w:author="Daniel Engels" w:date="2018-06-25T11:48:00Z">
        <w:r w:rsidDel="00B05959">
          <w:delText xml:space="preserve">coupled with the statement: "Americans now walk the least of any industrialized nation in the world" [2], </w:delText>
        </w:r>
      </w:del>
      <w:r>
        <w:t xml:space="preserve">indicate a </w:t>
      </w:r>
      <w:ins w:id="18" w:author="Daniel Engels" w:date="2018-06-25T11:48:00Z">
        <w:r w:rsidR="00B05959">
          <w:rPr>
            <w:lang w:val="en-US"/>
          </w:rPr>
          <w:t xml:space="preserve">potential </w:t>
        </w:r>
      </w:ins>
      <w:r>
        <w:t>growing health problem due</w:t>
      </w:r>
      <w:r w:rsidRPr="6275D238">
        <w:rPr>
          <w:lang w:val="en-US"/>
        </w:rPr>
        <w:t xml:space="preserve"> in </w:t>
      </w:r>
      <w:r w:rsidR="3A54B23F" w:rsidRPr="3A54B23F">
        <w:rPr>
          <w:lang w:val="en-US"/>
        </w:rPr>
        <w:t>part by</w:t>
      </w:r>
      <w:r>
        <w:t xml:space="preserve"> a lack of physical activity. </w:t>
      </w:r>
      <w:del w:id="19" w:author="Daniel Engels" w:date="2018-06-25T11:49:00Z">
        <w:r w:rsidDel="00B05959">
          <w:delText>With all due respect to Thoreau, who found great energy and inspiration by walking near Walden Pond, it is just as interesting to observe carbon mapping in the US</w:delText>
        </w:r>
        <w:r w:rsidRPr="6275D238" w:rsidDel="00B05959">
          <w:rPr>
            <w:lang w:val="en-US"/>
          </w:rPr>
          <w:delText>.</w:delText>
        </w:r>
        <w:r w:rsidDel="00B05959">
          <w:delText xml:space="preserve"> </w:delText>
        </w:r>
      </w:del>
      <w:ins w:id="20" w:author="Daniel Engels" w:date="2018-06-25T11:49:00Z">
        <w:r w:rsidR="00B05959">
          <w:rPr>
            <w:lang w:val="en-US"/>
          </w:rPr>
          <w:t xml:space="preserve">KEEP YOUR OPINIONS TO YOURSELF </w:t>
        </w:r>
      </w:ins>
      <w:r w:rsidRPr="6275D238">
        <w:rPr>
          <w:lang w:val="en-US"/>
        </w:rPr>
        <w:t>W</w:t>
      </w:r>
      <w:r>
        <w:t>hen constructed on a per-household basis</w:t>
      </w:r>
      <w:r w:rsidRPr="6275D238">
        <w:rPr>
          <w:lang w:val="en-US"/>
        </w:rPr>
        <w:t xml:space="preserve">, </w:t>
      </w:r>
      <w:del w:id="21" w:author="Daniel Engels" w:date="2018-06-25T11:49:00Z">
        <w:r w:rsidRPr="6275D238" w:rsidDel="00B05959">
          <w:rPr>
            <w:lang w:val="en-US"/>
          </w:rPr>
          <w:lastRenderedPageBreak/>
          <w:delText xml:space="preserve">this </w:delText>
        </w:r>
      </w:del>
      <w:r w:rsidRPr="6275D238">
        <w:rPr>
          <w:lang w:val="en-US"/>
        </w:rPr>
        <w:t>carbon mapping</w:t>
      </w:r>
      <w:r>
        <w:t xml:space="preserve"> clearly demonstrates that suburban dwellers generate nearly twice as much carbon-dioxide</w:t>
      </w:r>
      <w:del w:id="22" w:author="Daniel Engels" w:date="2018-06-25T11:49:00Z">
        <w:r w:rsidDel="00B05959">
          <w:delText>,</w:delText>
        </w:r>
      </w:del>
      <w:r>
        <w:t xml:space="preserve"> </w:t>
      </w:r>
      <w:del w:id="23" w:author="Daniel Engels" w:date="2018-06-25T11:49:00Z">
        <w:r w:rsidDel="00B05959">
          <w:delText xml:space="preserve">the main pollutant </w:delText>
        </w:r>
        <w:r w:rsidRPr="6275D238" w:rsidDel="00B05959">
          <w:rPr>
            <w:lang w:val="en-US"/>
          </w:rPr>
          <w:delText xml:space="preserve">which </w:delText>
        </w:r>
        <w:r w:rsidDel="00B05959">
          <w:delText>contribut</w:delText>
        </w:r>
        <w:r w:rsidRPr="6275D238" w:rsidDel="00B05959">
          <w:rPr>
            <w:lang w:val="en-US"/>
          </w:rPr>
          <w:delText>es</w:delText>
        </w:r>
        <w:r w:rsidDel="00B05959">
          <w:delText xml:space="preserve"> to global warming</w:delText>
        </w:r>
        <w:r w:rsidRPr="6275D238" w:rsidDel="00B05959">
          <w:rPr>
            <w:lang w:val="en-US"/>
          </w:rPr>
          <w:delText xml:space="preserve"> </w:delText>
        </w:r>
        <w:r w:rsidDel="00B05959">
          <w:delText>[4]</w:delText>
        </w:r>
        <w:r w:rsidRPr="6275D238" w:rsidDel="00B05959">
          <w:rPr>
            <w:lang w:val="en-US"/>
          </w:rPr>
          <w:delText>,</w:delText>
        </w:r>
        <w:r w:rsidDel="00B05959">
          <w:delText xml:space="preserve"> </w:delText>
        </w:r>
      </w:del>
      <w:r>
        <w:t>as urban dwellers</w:t>
      </w:r>
      <w:r w:rsidRPr="6275D238">
        <w:rPr>
          <w:lang w:val="en-US"/>
        </w:rPr>
        <w:t xml:space="preserve"> due </w:t>
      </w:r>
      <w:r>
        <w:t>to longer commutes and larger houses [3].</w:t>
      </w:r>
    </w:p>
    <w:p w14:paraId="662A6191" w14:textId="68E4C29C" w:rsidR="0031366A" w:rsidRDefault="6275D238" w:rsidP="00B05959">
      <w:pPr>
        <w:pStyle w:val="BodyText"/>
        <w:spacing w:after="0" w:line="240" w:lineRule="auto"/>
        <w:pPrChange w:id="24" w:author="Daniel Engels" w:date="2018-06-25T11:51:00Z">
          <w:pPr>
            <w:pStyle w:val="BodyText"/>
          </w:pPr>
        </w:pPrChange>
      </w:pPr>
      <w:commentRangeStart w:id="25"/>
      <w:r>
        <w:t>As</w:t>
      </w:r>
      <w:commentRangeEnd w:id="25"/>
      <w:r w:rsidR="00B05959">
        <w:rPr>
          <w:rStyle w:val="CommentReference"/>
          <w:spacing w:val="0"/>
          <w:lang w:val="en-US" w:eastAsia="en-US"/>
        </w:rPr>
        <w:commentReference w:id="25"/>
      </w:r>
      <w:r>
        <w:t xml:space="preserve"> </w:t>
      </w:r>
      <w:del w:id="26" w:author="Daniel Engels" w:date="2018-06-25T11:52:00Z">
        <w:r w:rsidDel="00B05959">
          <w:delText xml:space="preserve">motivation for this work, we take heart that </w:delText>
        </w:r>
      </w:del>
      <w:ins w:id="27" w:author="Daniel Engels" w:date="2018-06-25T11:52:00Z">
        <w:r w:rsidR="00B05959">
          <w:rPr>
            <w:lang w:val="en-US"/>
          </w:rPr>
          <w:t>T</w:t>
        </w:r>
      </w:ins>
      <w:del w:id="28" w:author="Daniel Engels" w:date="2018-06-25T11:52:00Z">
        <w:r w:rsidDel="00B05959">
          <w:delText>t</w:delText>
        </w:r>
      </w:del>
      <w:r>
        <w:t>here is a growing movement in the US and other western nations to promote the concept of walkable cities as healthier</w:t>
      </w:r>
      <w:r w:rsidRPr="6275D238">
        <w:rPr>
          <w:lang w:val="en-US"/>
        </w:rPr>
        <w:t xml:space="preserve"> places to live</w:t>
      </w:r>
      <w:r>
        <w:t xml:space="preserve"> - economically, environmentally and physiologically - than the suburban, exurban, drive-till-you-qualify model of modern western development</w:t>
      </w:r>
      <w:ins w:id="29" w:author="Daniel Engels" w:date="2018-06-25T11:52:00Z">
        <w:r w:rsidR="00B05959">
          <w:rPr>
            <w:lang w:val="en-US"/>
          </w:rPr>
          <w:t xml:space="preserve"> CITE NEEDED</w:t>
        </w:r>
      </w:ins>
      <w:r>
        <w:t xml:space="preserve">. </w:t>
      </w:r>
      <w:del w:id="30" w:author="Daniel Engels" w:date="2018-06-25T11:52:00Z">
        <w:r w:rsidDel="00B05959">
          <w:delText>We are motivated to consider what contributes to a more walkable city, and to provide a contribution to enabling understanding of urban planning that supports that aim.</w:delText>
        </w:r>
      </w:del>
    </w:p>
    <w:p w14:paraId="7D94BC95" w14:textId="181786A3" w:rsidR="0031366A" w:rsidRDefault="0031366A" w:rsidP="0031366A">
      <w:pPr>
        <w:pStyle w:val="BodyText"/>
      </w:pPr>
      <w:del w:id="31" w:author="Daniel Engels" w:date="2018-06-25T11:53:00Z">
        <w:r w:rsidDel="00B05959">
          <w:delText>Within that context, a</w:delText>
        </w:r>
      </w:del>
      <w:ins w:id="32" w:author="Daniel Engels" w:date="2018-06-25T11:53:00Z">
        <w:r w:rsidR="00B05959">
          <w:rPr>
            <w:lang w:val="en-US"/>
          </w:rPr>
          <w:t>A</w:t>
        </w:r>
      </w:ins>
      <w:r>
        <w:t xml:space="preserve"> significant contributing element to a walkable city is pedestrian safety</w:t>
      </w:r>
      <w:ins w:id="33" w:author="Daniel Engels" w:date="2018-06-25T11:53:00Z">
        <w:r w:rsidR="00B05959">
          <w:rPr>
            <w:lang w:val="en-US"/>
          </w:rPr>
          <w:t xml:space="preserve"> CITE NEEDED</w:t>
        </w:r>
      </w:ins>
      <w:r>
        <w:t>. As identified in the Toronto Pedestrian Charter</w:t>
      </w:r>
      <w:r w:rsidR="00145F0F">
        <w:t xml:space="preserve"> </w:t>
      </w:r>
      <w:r w:rsidR="00670023">
        <w:rPr>
          <w:noProof/>
          <w:lang w:val="en-US"/>
        </w:rPr>
        <w:t>[</w:t>
      </w:r>
      <w:r w:rsidR="00670023" w:rsidRPr="00456C10">
        <w:rPr>
          <w:noProof/>
          <w:lang w:val="en-US"/>
        </w:rPr>
        <w:t>7</w:t>
      </w:r>
      <w:r w:rsidR="00670023">
        <w:rPr>
          <w:noProof/>
          <w:lang w:val="en-US"/>
        </w:rPr>
        <w:t>]</w:t>
      </w:r>
      <w:r w:rsidR="00145F0F">
        <w:rPr>
          <w:lang w:val="en-US"/>
        </w:rPr>
        <w:t xml:space="preserve"> </w:t>
      </w:r>
      <w:r>
        <w:t>the six principles for building a vital urban pedestrian environment include: accessibility, equity, health and well-being, environmental sustainability, personal and community safety, and community cohesion and vitality. According to the city of Toronto, this is the first such pedestrian bill of rights in the world and serves to remind</w:t>
      </w:r>
      <w:r>
        <w:rPr>
          <w:lang w:val="en-US"/>
        </w:rPr>
        <w:t xml:space="preserve"> us</w:t>
      </w:r>
      <w:r>
        <w:t xml:space="preserve"> that walking is valued for its social, environmental, and economic benefits. </w:t>
      </w:r>
      <w:ins w:id="34" w:author="Daniel Engels" w:date="2018-06-25T11:53:00Z">
        <w:r w:rsidR="00DE3310">
          <w:rPr>
            <w:lang w:val="en-US"/>
          </w:rPr>
          <w:t xml:space="preserve">WRITE FORMALLY. </w:t>
        </w:r>
      </w:ins>
      <w:ins w:id="35" w:author="Daniel Engels" w:date="2018-06-25T11:54:00Z">
        <w:r w:rsidR="00DE3310">
          <w:rPr>
            <w:lang w:val="en-US"/>
          </w:rPr>
          <w:t xml:space="preserve">“We are …targeting…” IS INFORMAL AND NOT APPROPRIATE. YOU ARE ALSO NOT “TARGETING”. YOU DO NOT HAVE “AIMS” OR “GOALS”. </w:t>
        </w:r>
      </w:ins>
      <w:ins w:id="36" w:author="Daniel Engels" w:date="2018-06-25T11:55:00Z">
        <w:r w:rsidR="00DE3310">
          <w:rPr>
            <w:lang w:val="en-US"/>
          </w:rPr>
          <w:t>YOU ARE SOLVING A PROBLEM. STATE YOUR PROBLEM!</w:t>
        </w:r>
      </w:ins>
      <w:del w:id="37" w:author="Daniel Engels" w:date="2018-06-25T11:53:00Z">
        <w:r w:rsidR="6275D238" w:rsidDel="00DE3310">
          <w:delText>We are thus targeting our efforts to address the fifth of these principles, as it serves as the foundation for the others. Pedestrian safety is fundamental to a walkable city.</w:delText>
        </w:r>
      </w:del>
    </w:p>
    <w:p w14:paraId="4E13958B" w14:textId="4A2F66BC" w:rsidR="0031366A" w:rsidRDefault="0031366A" w:rsidP="0031366A">
      <w:pPr>
        <w:pStyle w:val="BodyText"/>
      </w:pPr>
      <w:r>
        <w:t>The US is experiencing an increase in the number of pedestrian fatalities, reaching a 25-year high in 2017, with nearly 6,000 fatalities</w:t>
      </w:r>
      <w:r w:rsidR="00670023">
        <w:rPr>
          <w:noProof/>
          <w:lang w:val="en-US"/>
        </w:rPr>
        <w:t xml:space="preserve"> [</w:t>
      </w:r>
      <w:r w:rsidR="00670023" w:rsidRPr="00456C10">
        <w:rPr>
          <w:noProof/>
          <w:lang w:val="en-US"/>
        </w:rPr>
        <w:t>8</w:t>
      </w:r>
      <w:r w:rsidR="00670023">
        <w:rPr>
          <w:noProof/>
          <w:lang w:val="en-US"/>
        </w:rPr>
        <w:t>]</w:t>
      </w:r>
      <w:r>
        <w:t>.</w:t>
      </w:r>
      <w:r w:rsidR="00145F0F">
        <w:t xml:space="preserve"> </w:t>
      </w:r>
      <w:r>
        <w:t>Newspaper articles in the Midwest identify an unfortunate occurrence: “An uptick in pedestrians being hit by cars in the Cincinnati and Northern Kentucky area has officials sounding the alarm. Three crashes just this week resulted in the death of three pedestrians.”</w:t>
      </w:r>
    </w:p>
    <w:p w14:paraId="605CD82D" w14:textId="77777777" w:rsidR="0031366A" w:rsidRDefault="6275D238" w:rsidP="0031366A">
      <w:pPr>
        <w:pStyle w:val="BodyText"/>
      </w:pPr>
      <w:r>
        <w:t xml:space="preserve">As one avenue of response, the City of Cincinnati has requested citizen input to identify specific areas in the city which are pedestrian safety concerns. The city created a web-site, </w:t>
      </w:r>
      <w:r w:rsidRPr="6275D238">
        <w:rPr>
          <w:lang w:val="en-US"/>
        </w:rPr>
        <w:t>which</w:t>
      </w:r>
      <w:r>
        <w:t xml:space="preserve"> launched in Feb-2018, that allows citizens to specifically identify a location on a map, within a distance of several feet of the area of concern and report the nature of the concern in a functional user interface. The city plans to use this community input to prioritize maintenance</w:t>
      </w:r>
      <w:r w:rsidRPr="6275D238">
        <w:rPr>
          <w:lang w:val="en-US"/>
        </w:rPr>
        <w:t xml:space="preserve"> and</w:t>
      </w:r>
      <w:r>
        <w:t xml:space="preserve"> improvement resources.</w:t>
      </w:r>
    </w:p>
    <w:p w14:paraId="7FF1E43C" w14:textId="7B1247E6" w:rsidR="007F3E43" w:rsidDel="00DE3310" w:rsidRDefault="6275D238" w:rsidP="007F3E43">
      <w:pPr>
        <w:pStyle w:val="BodyText"/>
        <w:rPr>
          <w:del w:id="38" w:author="Daniel Engels" w:date="2018-06-25T11:55:00Z"/>
          <w:lang w:val="en-US"/>
        </w:rPr>
      </w:pPr>
      <w:del w:id="39" w:author="Daniel Engels" w:date="2018-06-25T11:55:00Z">
        <w:r w:rsidDel="00DE3310">
          <w:delText>The research for this paper take</w:delText>
        </w:r>
        <w:r w:rsidRPr="6275D238" w:rsidDel="00DE3310">
          <w:rPr>
            <w:lang w:val="en-US"/>
          </w:rPr>
          <w:delText>s</w:delText>
        </w:r>
        <w:r w:rsidDel="00DE3310">
          <w:delText xml:space="preserve"> this </w:delText>
        </w:r>
        <w:r w:rsidRPr="6275D238" w:rsidDel="00DE3310">
          <w:rPr>
            <w:lang w:val="en-US"/>
          </w:rPr>
          <w:delText xml:space="preserve">survey </w:delText>
        </w:r>
        <w:r w:rsidDel="00DE3310">
          <w:delText>data set as a point of departure for a larger study</w:delText>
        </w:r>
        <w:r w:rsidRPr="6275D238" w:rsidDel="00DE3310">
          <w:rPr>
            <w:lang w:val="en-US"/>
          </w:rPr>
          <w:delText xml:space="preserve">. </w:delText>
        </w:r>
        <w:bookmarkStart w:id="40" w:name="_Hlk515653385"/>
        <w:r w:rsidRPr="6275D238" w:rsidDel="00DE3310">
          <w:rPr>
            <w:lang w:val="en-US"/>
          </w:rPr>
          <w:delText xml:space="preserve">This study will </w:delText>
        </w:r>
        <w:r w:rsidDel="00DE3310">
          <w:delText>characterize the nature of pedestrian-vehicle accidents.</w:delText>
        </w:r>
        <w:r w:rsidRPr="6275D238" w:rsidDel="00DE3310">
          <w:rPr>
            <w:lang w:val="en-US"/>
          </w:rPr>
          <w:delText xml:space="preserve"> The study will</w:delText>
        </w:r>
        <w:r w:rsidDel="00DE3310">
          <w:delText xml:space="preserve"> combine this data set with infrastructure definitions and safety accident reports to establish the interaction of environment, human observations, and reported safety incidents </w:delText>
        </w:r>
        <w:r w:rsidRPr="6275D238" w:rsidDel="00DE3310">
          <w:rPr>
            <w:lang w:val="en-US"/>
          </w:rPr>
          <w:delText xml:space="preserve">to </w:delText>
        </w:r>
        <w:r w:rsidDel="00DE3310">
          <w:delText xml:space="preserve">identify </w:delText>
        </w:r>
        <w:r w:rsidRPr="6275D238" w:rsidDel="00DE3310">
          <w:rPr>
            <w:lang w:val="en-US"/>
          </w:rPr>
          <w:delText xml:space="preserve">the relevant </w:delText>
        </w:r>
        <w:r w:rsidDel="00DE3310">
          <w:delText xml:space="preserve">characteristics </w:delText>
        </w:r>
        <w:r w:rsidRPr="6275D238" w:rsidDel="00DE3310">
          <w:rPr>
            <w:lang w:val="en-US"/>
          </w:rPr>
          <w:delText xml:space="preserve">that are </w:delText>
        </w:r>
        <w:r w:rsidDel="00DE3310">
          <w:delText>associated to safety related incidents within the environment of the city of Cincinnati</w:delText>
        </w:r>
        <w:bookmarkEnd w:id="40"/>
        <w:r w:rsidDel="00DE3310">
          <w:delText>.</w:delText>
        </w:r>
        <w:r w:rsidR="007F3E43" w:rsidDel="00DE3310">
          <w:rPr>
            <w:lang w:val="en-US"/>
          </w:rPr>
          <w:delText xml:space="preserve"> </w:delText>
        </w:r>
      </w:del>
    </w:p>
    <w:p w14:paraId="6F2DAAA8" w14:textId="679BF48C" w:rsidR="007F3E43" w:rsidRPr="007F3E43" w:rsidRDefault="0033196A" w:rsidP="005B3BF5">
      <w:pPr>
        <w:pStyle w:val="BodyText"/>
        <w:spacing w:before="520" w:after="280"/>
        <w:rPr>
          <w:rFonts w:ascii="Times" w:eastAsia="PMingLiU" w:hAnsi="Times"/>
          <w:b/>
          <w:spacing w:val="0"/>
          <w:sz w:val="24"/>
          <w:lang w:val="en-US" w:eastAsia="de-DE"/>
        </w:rPr>
      </w:pPr>
      <w:r w:rsidRPr="007F3E43">
        <w:rPr>
          <w:rFonts w:ascii="Times" w:eastAsia="PMingLiU" w:hAnsi="Times"/>
          <w:b/>
          <w:spacing w:val="0"/>
          <w:sz w:val="24"/>
          <w:lang w:val="en-US" w:eastAsia="de-DE"/>
        </w:rPr>
        <w:t xml:space="preserve">2   </w:t>
      </w:r>
      <w:r w:rsidR="007027FB" w:rsidRPr="007027FB">
        <w:rPr>
          <w:rFonts w:ascii="Times" w:eastAsia="PMingLiU" w:hAnsi="Times"/>
          <w:b/>
          <w:spacing w:val="0"/>
          <w:sz w:val="24"/>
          <w:lang w:val="en-US" w:eastAsia="de-DE"/>
        </w:rPr>
        <w:t xml:space="preserve">A Primer on </w:t>
      </w:r>
      <w:r w:rsidR="007027FB">
        <w:rPr>
          <w:rFonts w:ascii="Times" w:eastAsia="PMingLiU" w:hAnsi="Times"/>
          <w:b/>
          <w:spacing w:val="0"/>
          <w:sz w:val="24"/>
          <w:lang w:val="en-US" w:eastAsia="de-DE"/>
        </w:rPr>
        <w:t>Pedestrian Safety Measures</w:t>
      </w:r>
    </w:p>
    <w:p w14:paraId="49FE14BF" w14:textId="61A5D0D8" w:rsidR="007F3E43" w:rsidRPr="007F3E43" w:rsidRDefault="0033196A" w:rsidP="005B3BF5">
      <w:pPr>
        <w:pStyle w:val="BodyText"/>
        <w:spacing w:before="520" w:after="280"/>
        <w:rPr>
          <w:rFonts w:ascii="Times" w:eastAsia="PMingLiU" w:hAnsi="Times"/>
          <w:b/>
          <w:spacing w:val="0"/>
          <w:sz w:val="24"/>
          <w:lang w:val="en-US" w:eastAsia="de-DE"/>
        </w:rPr>
      </w:pPr>
      <w:r w:rsidRPr="007F3E43">
        <w:rPr>
          <w:rFonts w:ascii="Times" w:eastAsia="PMingLiU" w:hAnsi="Times"/>
          <w:b/>
          <w:spacing w:val="0"/>
          <w:sz w:val="24"/>
          <w:lang w:val="en-US" w:eastAsia="de-DE"/>
        </w:rPr>
        <w:t xml:space="preserve">3   </w:t>
      </w:r>
      <w:del w:id="41" w:author="Daniel Engels" w:date="2018-06-25T11:58:00Z">
        <w:r w:rsidRPr="007F3E43" w:rsidDel="00DE3310">
          <w:rPr>
            <w:rFonts w:ascii="Times" w:eastAsia="PMingLiU" w:hAnsi="Times"/>
            <w:b/>
            <w:spacing w:val="0"/>
            <w:sz w:val="24"/>
            <w:lang w:val="en-US" w:eastAsia="de-DE"/>
          </w:rPr>
          <w:delText>Related Work</w:delText>
        </w:r>
      </w:del>
      <w:ins w:id="42" w:author="Daniel Engels" w:date="2018-06-25T11:58:00Z">
        <w:r w:rsidR="00DE3310">
          <w:rPr>
            <w:rFonts w:ascii="Times" w:eastAsia="PMingLiU" w:hAnsi="Times"/>
            <w:b/>
            <w:spacing w:val="0"/>
            <w:sz w:val="24"/>
            <w:lang w:val="en-US" w:eastAsia="de-DE"/>
          </w:rPr>
          <w:t>Related work should be integrated into other sections and not be a standalone section. You likely need more than one section on pedestrian safety.</w:t>
        </w:r>
      </w:ins>
    </w:p>
    <w:p w14:paraId="702E758F" w14:textId="3149E7DB" w:rsidR="007F3E43" w:rsidRDefault="0033196A" w:rsidP="005B3BF5">
      <w:pPr>
        <w:pStyle w:val="BodyText"/>
        <w:spacing w:before="520" w:after="280"/>
        <w:rPr>
          <w:ins w:id="43" w:author="Daniel Engels" w:date="2018-06-25T11:58:00Z"/>
          <w:rFonts w:ascii="Times" w:eastAsia="PMingLiU" w:hAnsi="Times"/>
          <w:b/>
          <w:spacing w:val="0"/>
          <w:sz w:val="24"/>
          <w:lang w:val="en-US" w:eastAsia="de-DE"/>
        </w:rPr>
      </w:pPr>
      <w:r w:rsidRPr="007F3E43">
        <w:rPr>
          <w:rFonts w:ascii="Times" w:eastAsia="PMingLiU" w:hAnsi="Times"/>
          <w:b/>
          <w:spacing w:val="0"/>
          <w:sz w:val="24"/>
          <w:lang w:val="en-US" w:eastAsia="de-DE"/>
        </w:rPr>
        <w:t xml:space="preserve">4   </w:t>
      </w:r>
      <w:del w:id="44" w:author="Daniel Engels" w:date="2018-06-25T11:57:00Z">
        <w:r w:rsidRPr="007F3E43" w:rsidDel="00DE3310">
          <w:rPr>
            <w:rFonts w:ascii="Times" w:eastAsia="PMingLiU" w:hAnsi="Times"/>
            <w:b/>
            <w:spacing w:val="0"/>
            <w:sz w:val="24"/>
            <w:lang w:val="en-US" w:eastAsia="de-DE"/>
          </w:rPr>
          <w:delText>Work and Solution</w:delText>
        </w:r>
      </w:del>
      <w:ins w:id="45" w:author="Daniel Engels" w:date="2018-06-25T11:57:00Z">
        <w:r w:rsidR="00DE3310">
          <w:rPr>
            <w:rFonts w:ascii="Times" w:eastAsia="PMingLiU" w:hAnsi="Times"/>
            <w:b/>
            <w:spacing w:val="0"/>
            <w:sz w:val="24"/>
            <w:lang w:val="en-US" w:eastAsia="de-DE"/>
          </w:rPr>
          <w:t>???</w:t>
        </w:r>
      </w:ins>
    </w:p>
    <w:p w14:paraId="7B5079EC" w14:textId="4F838C88" w:rsidR="00DE3310" w:rsidRPr="007F3E43" w:rsidRDefault="00DE3310" w:rsidP="005B3BF5">
      <w:pPr>
        <w:pStyle w:val="BodyText"/>
        <w:spacing w:before="520" w:after="280"/>
        <w:rPr>
          <w:rFonts w:ascii="Times" w:eastAsia="PMingLiU" w:hAnsi="Times"/>
          <w:b/>
          <w:spacing w:val="0"/>
          <w:sz w:val="24"/>
          <w:lang w:val="en-US" w:eastAsia="de-DE"/>
        </w:rPr>
      </w:pPr>
      <w:ins w:id="46" w:author="Daniel Engels" w:date="2018-06-25T11:58:00Z">
        <w:r>
          <w:rPr>
            <w:rFonts w:ascii="Times" w:eastAsia="PMingLiU" w:hAnsi="Times"/>
            <w:b/>
            <w:spacing w:val="0"/>
            <w:sz w:val="24"/>
            <w:lang w:val="en-US" w:eastAsia="de-DE"/>
          </w:rPr>
          <w:t>5 Data</w:t>
        </w:r>
      </w:ins>
    </w:p>
    <w:p w14:paraId="183B6E2A" w14:textId="6933F3CB" w:rsidR="007F3E43" w:rsidRDefault="0033196A" w:rsidP="005B3BF5">
      <w:pPr>
        <w:pStyle w:val="BodyText"/>
        <w:spacing w:before="520" w:after="280"/>
        <w:rPr>
          <w:ins w:id="47" w:author="Daniel Engels" w:date="2018-06-25T11:55:00Z"/>
          <w:rFonts w:ascii="Times" w:eastAsia="PMingLiU" w:hAnsi="Times"/>
          <w:b/>
          <w:spacing w:val="0"/>
          <w:sz w:val="24"/>
          <w:lang w:val="en-US" w:eastAsia="de-DE"/>
        </w:rPr>
      </w:pPr>
      <w:r w:rsidRPr="007F3E43">
        <w:rPr>
          <w:rFonts w:ascii="Times" w:eastAsia="PMingLiU" w:hAnsi="Times"/>
          <w:b/>
          <w:spacing w:val="0"/>
          <w:sz w:val="24"/>
          <w:lang w:val="en-US" w:eastAsia="de-DE"/>
        </w:rPr>
        <w:lastRenderedPageBreak/>
        <w:t xml:space="preserve">5   Results </w:t>
      </w:r>
      <w:del w:id="48" w:author="Daniel Engels" w:date="2018-06-25T11:55:00Z">
        <w:r w:rsidRPr="007F3E43" w:rsidDel="00DE3310">
          <w:rPr>
            <w:rFonts w:ascii="Times" w:eastAsia="PMingLiU" w:hAnsi="Times"/>
            <w:b/>
            <w:spacing w:val="0"/>
            <w:sz w:val="24"/>
            <w:lang w:val="en-US" w:eastAsia="de-DE"/>
          </w:rPr>
          <w:delText>and Conclusions</w:delText>
        </w:r>
      </w:del>
    </w:p>
    <w:p w14:paraId="091CA17E" w14:textId="4C55CC81" w:rsidR="00DE3310" w:rsidRDefault="00DE3310" w:rsidP="005B3BF5">
      <w:pPr>
        <w:pStyle w:val="BodyText"/>
        <w:spacing w:before="520" w:after="280"/>
        <w:rPr>
          <w:ins w:id="49" w:author="Daniel Engels" w:date="2018-06-25T11:55:00Z"/>
          <w:rFonts w:ascii="Times" w:eastAsia="PMingLiU" w:hAnsi="Times"/>
          <w:b/>
          <w:spacing w:val="0"/>
          <w:sz w:val="24"/>
          <w:lang w:val="en-US" w:eastAsia="de-DE"/>
        </w:rPr>
      </w:pPr>
      <w:ins w:id="50" w:author="Daniel Engels" w:date="2018-06-25T11:55:00Z">
        <w:r>
          <w:rPr>
            <w:rFonts w:ascii="Times" w:eastAsia="PMingLiU" w:hAnsi="Times"/>
            <w:b/>
            <w:spacing w:val="0"/>
            <w:sz w:val="24"/>
            <w:lang w:val="en-US" w:eastAsia="de-DE"/>
          </w:rPr>
          <w:t>6 Analysis</w:t>
        </w:r>
      </w:ins>
    </w:p>
    <w:p w14:paraId="12934CBA" w14:textId="3A14DC2B" w:rsidR="00DE3310" w:rsidRPr="007F3E43" w:rsidRDefault="00DE3310" w:rsidP="005B3BF5">
      <w:pPr>
        <w:pStyle w:val="BodyText"/>
        <w:spacing w:before="520" w:after="280"/>
        <w:rPr>
          <w:rFonts w:ascii="Times" w:eastAsia="PMingLiU" w:hAnsi="Times"/>
          <w:b/>
          <w:spacing w:val="0"/>
          <w:sz w:val="24"/>
          <w:lang w:val="en-US" w:eastAsia="de-DE"/>
        </w:rPr>
      </w:pPr>
      <w:ins w:id="51" w:author="Daniel Engels" w:date="2018-06-25T11:56:00Z">
        <w:r>
          <w:rPr>
            <w:rFonts w:ascii="Times" w:eastAsia="PMingLiU" w:hAnsi="Times"/>
            <w:b/>
            <w:spacing w:val="0"/>
            <w:sz w:val="24"/>
            <w:lang w:val="en-US" w:eastAsia="de-DE"/>
          </w:rPr>
          <w:t>7 Ethics</w:t>
        </w:r>
      </w:ins>
    </w:p>
    <w:p w14:paraId="08CA5FDE" w14:textId="4D4F3F8D" w:rsidR="0033196A" w:rsidRDefault="00DE34D3" w:rsidP="005B3BF5">
      <w:pPr>
        <w:pStyle w:val="BodyText"/>
        <w:spacing w:before="520" w:after="280"/>
        <w:rPr>
          <w:rFonts w:ascii="Times" w:eastAsia="PMingLiU" w:hAnsi="Times"/>
          <w:b/>
          <w:spacing w:val="0"/>
          <w:sz w:val="24"/>
          <w:lang w:val="en-US" w:eastAsia="de-DE"/>
        </w:rPr>
      </w:pPr>
      <w:r>
        <w:rPr>
          <w:rFonts w:ascii="Times" w:eastAsia="PMingLiU" w:hAnsi="Times"/>
          <w:b/>
          <w:spacing w:val="0"/>
          <w:sz w:val="24"/>
          <w:lang w:val="en-US" w:eastAsia="de-DE"/>
        </w:rPr>
        <w:t xml:space="preserve">6   </w:t>
      </w:r>
      <w:del w:id="52" w:author="Daniel Engels" w:date="2018-06-25T11:55:00Z">
        <w:r w:rsidR="007027FB" w:rsidDel="00DE3310">
          <w:rPr>
            <w:rFonts w:ascii="Times" w:eastAsia="PMingLiU" w:hAnsi="Times"/>
            <w:b/>
            <w:spacing w:val="0"/>
            <w:sz w:val="24"/>
            <w:lang w:val="en-US" w:eastAsia="de-DE"/>
          </w:rPr>
          <w:delText>Ethics Considerations</w:delText>
        </w:r>
      </w:del>
      <w:ins w:id="53" w:author="Daniel Engels" w:date="2018-06-25T11:55:00Z">
        <w:r w:rsidR="00DE3310">
          <w:rPr>
            <w:rFonts w:ascii="Times" w:eastAsia="PMingLiU" w:hAnsi="Times"/>
            <w:b/>
            <w:spacing w:val="0"/>
            <w:sz w:val="24"/>
            <w:lang w:val="en-US" w:eastAsia="de-DE"/>
          </w:rPr>
          <w:t>Conc</w:t>
        </w:r>
      </w:ins>
      <w:ins w:id="54" w:author="Daniel Engels" w:date="2018-06-25T11:56:00Z">
        <w:r w:rsidR="00DE3310">
          <w:rPr>
            <w:rFonts w:ascii="Times" w:eastAsia="PMingLiU" w:hAnsi="Times"/>
            <w:b/>
            <w:spacing w:val="0"/>
            <w:sz w:val="24"/>
            <w:lang w:val="en-US" w:eastAsia="de-DE"/>
          </w:rPr>
          <w:t>l</w:t>
        </w:r>
      </w:ins>
      <w:ins w:id="55" w:author="Daniel Engels" w:date="2018-06-25T11:55:00Z">
        <w:r w:rsidR="00DE3310">
          <w:rPr>
            <w:rFonts w:ascii="Times" w:eastAsia="PMingLiU" w:hAnsi="Times"/>
            <w:b/>
            <w:spacing w:val="0"/>
            <w:sz w:val="24"/>
            <w:lang w:val="en-US" w:eastAsia="de-DE"/>
          </w:rPr>
          <w:t>usions</w:t>
        </w:r>
      </w:ins>
    </w:p>
    <w:p w14:paraId="22303A8B" w14:textId="0A455BF0" w:rsidR="007027FB" w:rsidRDefault="007027FB" w:rsidP="005B3BF5">
      <w:pPr>
        <w:pStyle w:val="BodyText"/>
        <w:spacing w:before="520" w:after="280"/>
        <w:rPr>
          <w:rFonts w:ascii="Times" w:eastAsia="PMingLiU" w:hAnsi="Times"/>
          <w:b/>
          <w:spacing w:val="0"/>
          <w:sz w:val="24"/>
          <w:lang w:val="en-US" w:eastAsia="de-DE"/>
        </w:rPr>
      </w:pPr>
      <w:r>
        <w:rPr>
          <w:rFonts w:ascii="Times" w:eastAsia="PMingLiU" w:hAnsi="Times"/>
          <w:b/>
          <w:spacing w:val="0"/>
          <w:sz w:val="24"/>
          <w:lang w:val="en-US" w:eastAsia="de-DE"/>
        </w:rPr>
        <w:t>7</w:t>
      </w:r>
      <w:r>
        <w:rPr>
          <w:rFonts w:ascii="Times" w:eastAsia="PMingLiU" w:hAnsi="Times"/>
          <w:b/>
          <w:spacing w:val="0"/>
          <w:sz w:val="24"/>
          <w:lang w:val="en-US" w:eastAsia="de-DE"/>
        </w:rPr>
        <w:tab/>
        <w:t>Future Areas of Research</w:t>
      </w:r>
    </w:p>
    <w:p w14:paraId="03AA47BE" w14:textId="6DEC8AC0" w:rsidR="009B1D59" w:rsidRPr="00DE34D3" w:rsidRDefault="6275D238" w:rsidP="005B3BF5">
      <w:pPr>
        <w:spacing w:before="520" w:after="280"/>
        <w:ind w:firstLine="288"/>
        <w:jc w:val="left"/>
        <w:rPr>
          <w:b/>
          <w:sz w:val="24"/>
          <w:szCs w:val="24"/>
        </w:rPr>
      </w:pPr>
      <w:commentRangeStart w:id="56"/>
      <w:r w:rsidRPr="00DE34D3">
        <w:rPr>
          <w:b/>
          <w:sz w:val="24"/>
          <w:szCs w:val="24"/>
        </w:rPr>
        <w:t>References</w:t>
      </w:r>
      <w:r w:rsidR="003E4683" w:rsidRPr="00DE34D3">
        <w:rPr>
          <w:b/>
          <w:sz w:val="24"/>
          <w:szCs w:val="24"/>
        </w:rPr>
        <w:t xml:space="preserve"> </w:t>
      </w:r>
      <w:commentRangeEnd w:id="56"/>
      <w:r w:rsidR="00DE3310">
        <w:rPr>
          <w:rStyle w:val="CommentReference"/>
          <w:rFonts w:ascii="Times New Roman" w:eastAsia="SimSun" w:hAnsi="Times New Roman"/>
          <w:lang w:eastAsia="en-US"/>
        </w:rPr>
        <w:commentReference w:id="56"/>
      </w:r>
    </w:p>
    <w:p w14:paraId="4FD9D387" w14:textId="7294CF10" w:rsidR="00FD33D2" w:rsidRDefault="00FD33D2" w:rsidP="00FD33D2">
      <w:pPr>
        <w:pStyle w:val="p1a"/>
      </w:pPr>
    </w:p>
    <w:p w14:paraId="6E4C4FFB" w14:textId="77777777" w:rsidR="00456C10" w:rsidRPr="00456C10" w:rsidRDefault="007029B5" w:rsidP="005B3BF5">
      <w:pPr>
        <w:pStyle w:val="Bibliography"/>
        <w:ind w:left="518" w:hanging="230"/>
        <w:rPr>
          <w:noProof/>
          <w:sz w:val="18"/>
          <w:szCs w:val="24"/>
        </w:rPr>
      </w:pPr>
      <w:r w:rsidRPr="00456C10">
        <w:rPr>
          <w:sz w:val="18"/>
          <w:szCs w:val="18"/>
        </w:rPr>
        <w:fldChar w:fldCharType="begin"/>
      </w:r>
      <w:r w:rsidRPr="00456C10">
        <w:rPr>
          <w:sz w:val="18"/>
          <w:szCs w:val="18"/>
        </w:rPr>
        <w:instrText xml:space="preserve"> BIBLIOGRAPHY  \l 1033 </w:instrText>
      </w:r>
      <w:r w:rsidRPr="00456C10">
        <w:rPr>
          <w:sz w:val="18"/>
          <w:szCs w:val="18"/>
        </w:rPr>
        <w:fldChar w:fldCharType="separate"/>
      </w:r>
      <w:r w:rsidR="00456C10" w:rsidRPr="00456C10">
        <w:rPr>
          <w:noProof/>
          <w:sz w:val="18"/>
        </w:rPr>
        <w:t xml:space="preserve">1. </w:t>
      </w:r>
      <w:r w:rsidR="00456C10" w:rsidRPr="00456C10">
        <w:rPr>
          <w:bCs/>
          <w:noProof/>
          <w:sz w:val="18"/>
        </w:rPr>
        <w:t>NPR.</w:t>
      </w:r>
      <w:r w:rsidR="00456C10" w:rsidRPr="00456C10">
        <w:rPr>
          <w:noProof/>
          <w:sz w:val="18"/>
        </w:rPr>
        <w:t xml:space="preserve"> Americans Do Not Walk The Walk, And That's A Growing Problem. [Online] 2012. https://www.npr.org/sections/thetwo-way/2012/04/16/150586667/americans-do-not-walk-the-walk-and-thats-a-growing-problem.</w:t>
      </w:r>
    </w:p>
    <w:p w14:paraId="00A5332B" w14:textId="77777777" w:rsidR="00456C10" w:rsidRPr="00456C10" w:rsidRDefault="00456C10" w:rsidP="005B3BF5">
      <w:pPr>
        <w:pStyle w:val="Bibliography"/>
        <w:ind w:left="518" w:hanging="230"/>
        <w:rPr>
          <w:noProof/>
          <w:sz w:val="18"/>
        </w:rPr>
      </w:pPr>
      <w:r w:rsidRPr="00456C10">
        <w:rPr>
          <w:noProof/>
          <w:sz w:val="18"/>
        </w:rPr>
        <w:t xml:space="preserve">2. </w:t>
      </w:r>
      <w:r w:rsidRPr="00456C10">
        <w:rPr>
          <w:bCs/>
          <w:noProof/>
          <w:sz w:val="18"/>
        </w:rPr>
        <w:t>Stephanie M. Lee, SFGate.</w:t>
      </w:r>
      <w:r w:rsidRPr="00456C10">
        <w:rPr>
          <w:noProof/>
          <w:sz w:val="18"/>
        </w:rPr>
        <w:t xml:space="preserve"> Suburban living linked to bigger carbon footprint. [Online] Jan 14, 2014. https://www.sfgate.com/health/article/Suburban-living-linked-to-bigger-carbon-footprint-5143575.ph.</w:t>
      </w:r>
    </w:p>
    <w:p w14:paraId="5CA8AA26" w14:textId="77777777" w:rsidR="00456C10" w:rsidRPr="00456C10" w:rsidRDefault="00456C10" w:rsidP="005B3BF5">
      <w:pPr>
        <w:pStyle w:val="Bibliography"/>
        <w:ind w:left="518" w:hanging="230"/>
        <w:rPr>
          <w:noProof/>
          <w:sz w:val="18"/>
        </w:rPr>
      </w:pPr>
      <w:r w:rsidRPr="00456C10">
        <w:rPr>
          <w:noProof/>
          <w:sz w:val="18"/>
        </w:rPr>
        <w:t xml:space="preserve">3. </w:t>
      </w:r>
      <w:r w:rsidRPr="00456C10">
        <w:rPr>
          <w:bCs/>
          <w:noProof/>
          <w:sz w:val="18"/>
        </w:rPr>
        <w:t>Geographic, National.</w:t>
      </w:r>
      <w:r w:rsidRPr="00456C10">
        <w:rPr>
          <w:noProof/>
          <w:sz w:val="18"/>
        </w:rPr>
        <w:t xml:space="preserve"> Air Pollution. [Online] https://www.nationalgeographic.com/environment/global-warming/pollution.</w:t>
      </w:r>
    </w:p>
    <w:p w14:paraId="4D94501E" w14:textId="77777777" w:rsidR="00456C10" w:rsidRPr="00456C10" w:rsidRDefault="00456C10" w:rsidP="005B3BF5">
      <w:pPr>
        <w:pStyle w:val="Bibliography"/>
        <w:ind w:left="518" w:hanging="230"/>
        <w:rPr>
          <w:noProof/>
          <w:sz w:val="18"/>
        </w:rPr>
      </w:pPr>
      <w:r w:rsidRPr="00456C10">
        <w:rPr>
          <w:noProof/>
          <w:sz w:val="18"/>
        </w:rPr>
        <w:t xml:space="preserve">4. </w:t>
      </w:r>
      <w:r w:rsidRPr="00456C10">
        <w:rPr>
          <w:bCs/>
          <w:noProof/>
          <w:sz w:val="18"/>
        </w:rPr>
        <w:t>Thoreau, Henry David.</w:t>
      </w:r>
      <w:r w:rsidRPr="00456C10">
        <w:rPr>
          <w:noProof/>
          <w:sz w:val="18"/>
        </w:rPr>
        <w:t xml:space="preserve"> Walking Quotations. </w:t>
      </w:r>
      <w:r w:rsidRPr="00456C10">
        <w:rPr>
          <w:iCs/>
          <w:noProof/>
          <w:sz w:val="18"/>
        </w:rPr>
        <w:t xml:space="preserve">The Walden Woods Project. </w:t>
      </w:r>
      <w:r w:rsidRPr="00456C10">
        <w:rPr>
          <w:noProof/>
          <w:sz w:val="18"/>
        </w:rPr>
        <w:t>[Online] https://www.walden.org/quotation-category/walking/page/2/?wpv_view_count=13304.</w:t>
      </w:r>
    </w:p>
    <w:p w14:paraId="4DD26BCF" w14:textId="77777777" w:rsidR="00456C10" w:rsidRPr="00456C10" w:rsidRDefault="00456C10" w:rsidP="005B3BF5">
      <w:pPr>
        <w:pStyle w:val="Bibliography"/>
        <w:ind w:left="518" w:hanging="230"/>
        <w:rPr>
          <w:noProof/>
          <w:sz w:val="18"/>
        </w:rPr>
      </w:pPr>
      <w:r w:rsidRPr="00456C10">
        <w:rPr>
          <w:noProof/>
          <w:sz w:val="18"/>
        </w:rPr>
        <w:t xml:space="preserve">5. </w:t>
      </w:r>
      <w:r w:rsidRPr="00456C10">
        <w:rPr>
          <w:bCs/>
          <w:noProof/>
          <w:sz w:val="18"/>
        </w:rPr>
        <w:t>Kober, Jeff.</w:t>
      </w:r>
      <w:r w:rsidRPr="00456C10">
        <w:rPr>
          <w:noProof/>
          <w:sz w:val="18"/>
        </w:rPr>
        <w:t xml:space="preserve"> Zen commute can take you to a better place. [Online] Chicago Tribune. http://www.chicagotribune.com/lifestyles/health/sc-hlth-0916-commute-zen-20150910-story.html.</w:t>
      </w:r>
    </w:p>
    <w:p w14:paraId="1C7EC708" w14:textId="77777777" w:rsidR="00456C10" w:rsidRPr="00456C10" w:rsidRDefault="00456C10" w:rsidP="005B3BF5">
      <w:pPr>
        <w:pStyle w:val="Bibliography"/>
        <w:ind w:left="518" w:hanging="230"/>
        <w:rPr>
          <w:noProof/>
          <w:sz w:val="18"/>
        </w:rPr>
      </w:pPr>
      <w:r w:rsidRPr="00456C10">
        <w:rPr>
          <w:noProof/>
          <w:sz w:val="18"/>
        </w:rPr>
        <w:t xml:space="preserve">6. </w:t>
      </w:r>
      <w:r w:rsidRPr="00456C10">
        <w:rPr>
          <w:bCs/>
          <w:noProof/>
          <w:sz w:val="18"/>
        </w:rPr>
        <w:t>Speck, Jeff.</w:t>
      </w:r>
      <w:r w:rsidRPr="00456C10">
        <w:rPr>
          <w:noProof/>
          <w:sz w:val="18"/>
        </w:rPr>
        <w:t xml:space="preserve"> The walkable city. [Online] 2013. https://www.ted.com/talks/jeff_speck_the_walkable_city.</w:t>
      </w:r>
    </w:p>
    <w:p w14:paraId="46A647C9" w14:textId="77777777" w:rsidR="00456C10" w:rsidRPr="00456C10" w:rsidRDefault="00456C10" w:rsidP="005B3BF5">
      <w:pPr>
        <w:pStyle w:val="Bibliography"/>
        <w:ind w:left="518" w:hanging="230"/>
        <w:rPr>
          <w:noProof/>
          <w:sz w:val="18"/>
        </w:rPr>
      </w:pPr>
      <w:r w:rsidRPr="00456C10">
        <w:rPr>
          <w:noProof/>
          <w:sz w:val="18"/>
        </w:rPr>
        <w:t xml:space="preserve">7. </w:t>
      </w:r>
      <w:r w:rsidRPr="00456C10">
        <w:rPr>
          <w:bCs/>
          <w:noProof/>
          <w:sz w:val="18"/>
        </w:rPr>
        <w:t>Toronto, City of.</w:t>
      </w:r>
      <w:r w:rsidRPr="00456C10">
        <w:rPr>
          <w:noProof/>
          <w:sz w:val="18"/>
        </w:rPr>
        <w:t xml:space="preserve"> Toronto Pedestrian Charter unveiled at Council. [Online] 2002. http://wx.toronto.ca/inter/it/newsrel.nsf/382b8dfa7ac9b7dd85257aa70063f75b/6eb2f2245035564585256df60045f23b?OpenDocument.</w:t>
      </w:r>
    </w:p>
    <w:p w14:paraId="741CC79A" w14:textId="77777777" w:rsidR="00456C10" w:rsidRPr="00456C10" w:rsidRDefault="00456C10" w:rsidP="005B3BF5">
      <w:pPr>
        <w:pStyle w:val="Bibliography"/>
        <w:ind w:left="518" w:hanging="230"/>
        <w:rPr>
          <w:noProof/>
          <w:sz w:val="18"/>
        </w:rPr>
      </w:pPr>
      <w:r w:rsidRPr="00456C10">
        <w:rPr>
          <w:noProof/>
          <w:sz w:val="18"/>
        </w:rPr>
        <w:t xml:space="preserve">8. </w:t>
      </w:r>
      <w:r w:rsidRPr="00456C10">
        <w:rPr>
          <w:bCs/>
          <w:noProof/>
          <w:sz w:val="18"/>
        </w:rPr>
        <w:t>Domonoske, Camila.</w:t>
      </w:r>
      <w:r w:rsidRPr="00456C10">
        <w:rPr>
          <w:noProof/>
          <w:sz w:val="18"/>
        </w:rPr>
        <w:t xml:space="preserve"> edestrian Fatalities Remain At 25-Year High For Second Year In A Row. [Online] NPR, Feb 28, 2018. https://www.npr.org/sections/thetwo-way/2018/02/28/589453431/pedestrian-fatalities-remain-at-25-year-high-for-second-year-in-a-row.</w:t>
      </w:r>
    </w:p>
    <w:p w14:paraId="51D87DAA" w14:textId="6E31E8B8" w:rsidR="00FD33D2" w:rsidRPr="00456C10" w:rsidRDefault="007029B5" w:rsidP="005B3BF5">
      <w:pPr>
        <w:ind w:left="518" w:hanging="230"/>
        <w:rPr>
          <w:sz w:val="18"/>
          <w:szCs w:val="18"/>
        </w:rPr>
      </w:pPr>
      <w:r w:rsidRPr="00456C10">
        <w:rPr>
          <w:sz w:val="18"/>
          <w:szCs w:val="18"/>
        </w:rPr>
        <w:fldChar w:fldCharType="end"/>
      </w:r>
    </w:p>
    <w:p w14:paraId="1E001221" w14:textId="2C74EA98" w:rsidR="003E4683" w:rsidRPr="00456C10" w:rsidRDefault="003E4683" w:rsidP="00456C10">
      <w:pPr>
        <w:ind w:left="230" w:hanging="230"/>
        <w:rPr>
          <w:sz w:val="18"/>
          <w:szCs w:val="18"/>
        </w:rPr>
      </w:pPr>
    </w:p>
    <w:p w14:paraId="6B0EE014" w14:textId="1C5893C6" w:rsidR="003E4683" w:rsidRPr="00456C10" w:rsidRDefault="003E4683" w:rsidP="00456C10">
      <w:pPr>
        <w:ind w:left="230" w:hanging="230"/>
        <w:rPr>
          <w:sz w:val="18"/>
        </w:rPr>
      </w:pPr>
    </w:p>
    <w:sectPr w:rsidR="003E4683" w:rsidRPr="00456C10">
      <w:headerReference w:type="even" r:id="rId11"/>
      <w:headerReference w:type="default" r:id="rId12"/>
      <w:footerReference w:type="even" r:id="rId13"/>
      <w:footerReference w:type="default" r:id="rId14"/>
      <w:headerReference w:type="first" r:id="rId15"/>
      <w:footerReference w:type="first" r:id="rId16"/>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Engels" w:date="2018-06-25T11:59:00Z" w:initials="DE">
    <w:p w14:paraId="33C9C6E4" w14:textId="2482EFE9" w:rsidR="0017349B" w:rsidRDefault="0017349B">
      <w:pPr>
        <w:pStyle w:val="CommentText"/>
      </w:pPr>
      <w:r>
        <w:rPr>
          <w:rStyle w:val="CommentReference"/>
        </w:rPr>
        <w:annotationRef/>
      </w:r>
      <w:r>
        <w:t xml:space="preserve">3/5  Use the correct template without modification. State your problem. </w:t>
      </w:r>
    </w:p>
    <w:p w14:paraId="4E3A7AA3" w14:textId="77777777" w:rsidR="00F277F6" w:rsidRDefault="00F277F6">
      <w:pPr>
        <w:pStyle w:val="CommentText"/>
      </w:pPr>
    </w:p>
    <w:p w14:paraId="1D4AC955" w14:textId="77777777" w:rsidR="0017349B" w:rsidRDefault="0017349B">
      <w:pPr>
        <w:pStyle w:val="CommentText"/>
      </w:pPr>
      <w:r>
        <w:t xml:space="preserve">Characterizing walkability is not a solution to any problem. It is something that you should normally do on the path to solving a problem. What problem are you solving? Characterizing (the doing part) is not sufficient for a capstone project. </w:t>
      </w:r>
    </w:p>
    <w:p w14:paraId="66B8F9DE" w14:textId="77777777" w:rsidR="00F277F6" w:rsidRDefault="00F277F6">
      <w:pPr>
        <w:pStyle w:val="CommentText"/>
      </w:pPr>
    </w:p>
    <w:p w14:paraId="50A8E320" w14:textId="130813DF" w:rsidR="00F277F6" w:rsidRDefault="00F277F6">
      <w:pPr>
        <w:pStyle w:val="CommentText"/>
      </w:pPr>
      <w:r>
        <w:t>Josh, DO NOT submit 7z files. 7z is a crappy Microsoft concoction. Use zip or gzip for compression. Tar is good as well. I have to use a crappy rodent infested application to recover 7z files on my Mac.</w:t>
      </w:r>
      <w:bookmarkStart w:id="1" w:name="_GoBack"/>
      <w:bookmarkEnd w:id="1"/>
    </w:p>
  </w:comment>
  <w:comment w:id="5" w:author="Daniel Engels" w:date="2018-06-25T11:00:00Z" w:initials="DE">
    <w:p w14:paraId="0763E3F0" w14:textId="7A431420" w:rsidR="00291863" w:rsidRDefault="00291863">
      <w:pPr>
        <w:pStyle w:val="CommentText"/>
      </w:pPr>
      <w:r>
        <w:rPr>
          <w:rStyle w:val="CommentReference"/>
        </w:rPr>
        <w:annotationRef/>
      </w:r>
      <w:r>
        <w:t xml:space="preserve">When did your paper become sentient? </w:t>
      </w:r>
      <w:r w:rsidR="00775BDD">
        <w:t>“In this paper, we present…” I’ll point you to my presentation on how to write your capstone paper for remedial education.</w:t>
      </w:r>
    </w:p>
  </w:comment>
  <w:comment w:id="6" w:author="Daniel Engels" w:date="2018-06-25T11:01:00Z" w:initials="DE">
    <w:p w14:paraId="7A67FFDD" w14:textId="471797DE" w:rsidR="00775BDD" w:rsidRDefault="00775BDD">
      <w:pPr>
        <w:pStyle w:val="CommentText"/>
      </w:pPr>
      <w:r>
        <w:rPr>
          <w:rStyle w:val="CommentReference"/>
        </w:rPr>
        <w:annotationRef/>
      </w:r>
      <w:r>
        <w:t xml:space="preserve">What does this mean? What problem are you solving? “considers” is nebulous and not appropriate. </w:t>
      </w:r>
    </w:p>
  </w:comment>
  <w:comment w:id="7" w:author="Daniel Engels" w:date="2018-06-25T11:02:00Z" w:initials="DE">
    <w:p w14:paraId="6F2A0852" w14:textId="217F0964" w:rsidR="00775BDD" w:rsidRDefault="00775BDD">
      <w:pPr>
        <w:pStyle w:val="CommentText"/>
      </w:pPr>
      <w:r>
        <w:rPr>
          <w:rStyle w:val="CommentReference"/>
        </w:rPr>
        <w:annotationRef/>
      </w:r>
      <w:r>
        <w:t>You haven’t stated an objective, goal, issue, or PROBLEM to be solved.</w:t>
      </w:r>
    </w:p>
  </w:comment>
  <w:comment w:id="9" w:author="Daniel Engels" w:date="2018-06-25T11:03:00Z" w:initials="DE">
    <w:p w14:paraId="540ED764" w14:textId="169BAA12" w:rsidR="00775BDD" w:rsidRDefault="00775BDD">
      <w:pPr>
        <w:pStyle w:val="CommentText"/>
      </w:pPr>
      <w:r>
        <w:rPr>
          <w:rStyle w:val="CommentReference"/>
        </w:rPr>
        <w:annotationRef/>
      </w:r>
      <w:r>
        <w:t xml:space="preserve">Why is this a problem? Characterization seems to be a trivial issue. </w:t>
      </w:r>
    </w:p>
  </w:comment>
  <w:comment w:id="11" w:author="Daniel Engels" w:date="2018-06-25T11:43:00Z" w:initials="DE">
    <w:p w14:paraId="73C45661" w14:textId="4E477D2D" w:rsidR="00B05959" w:rsidRDefault="00B05959">
      <w:pPr>
        <w:pStyle w:val="CommentText"/>
      </w:pPr>
      <w:r>
        <w:rPr>
          <w:rStyle w:val="CommentReference"/>
        </w:rPr>
        <w:annotationRef/>
      </w:r>
      <w:r>
        <w:t>Data sets don’t establish interactions. An evaluation study is not sufficient for a capstone.  What problem are you solving?</w:t>
      </w:r>
    </w:p>
  </w:comment>
  <w:comment w:id="15" w:author="Daniel Engels" w:date="2018-06-25T11:47:00Z" w:initials="DE">
    <w:p w14:paraId="3309EB9D" w14:textId="5450F922" w:rsidR="00B05959" w:rsidRDefault="00B05959">
      <w:pPr>
        <w:pStyle w:val="CommentText"/>
      </w:pPr>
      <w:r>
        <w:rPr>
          <w:rStyle w:val="CommentReference"/>
        </w:rPr>
        <w:annotationRef/>
      </w:r>
      <w:r>
        <w:t>What’s a “walkable neighborhood”? Need to define it for this sentence to make sense.</w:t>
      </w:r>
    </w:p>
  </w:comment>
  <w:comment w:id="25" w:author="Daniel Engels" w:date="2018-06-25T11:50:00Z" w:initials="DE">
    <w:p w14:paraId="0D6796E3" w14:textId="476BD0F5" w:rsidR="00B05959" w:rsidRDefault="00B05959">
      <w:pPr>
        <w:pStyle w:val="CommentText"/>
      </w:pPr>
      <w:r>
        <w:rPr>
          <w:rStyle w:val="CommentReference"/>
        </w:rPr>
        <w:annotationRef/>
      </w:r>
      <w:r>
        <w:t>USE THE FORMATTED TEMPLATE AS GIVEN. DO NOT MODIFY IT OR DEVIATE FROM IT IN ANY WAY. THERE IS NO SPACE BETWEEN PARAGRAPHS.</w:t>
      </w:r>
    </w:p>
  </w:comment>
  <w:comment w:id="56" w:author="Daniel Engels" w:date="2018-06-25T11:56:00Z" w:initials="DE">
    <w:p w14:paraId="7445ED92" w14:textId="3D61392D" w:rsidR="00DE3310" w:rsidRDefault="00DE3310">
      <w:pPr>
        <w:pStyle w:val="CommentText"/>
      </w:pPr>
      <w:r>
        <w:rPr>
          <w:rStyle w:val="CommentReference"/>
        </w:rPr>
        <w:annotationRef/>
      </w:r>
      <w:r>
        <w:t>Your citations are not complete. Make them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A8E320" w15:done="0"/>
  <w15:commentEx w15:paraId="0763E3F0" w15:done="0"/>
  <w15:commentEx w15:paraId="7A67FFDD" w15:done="0"/>
  <w15:commentEx w15:paraId="6F2A0852" w15:done="0"/>
  <w15:commentEx w15:paraId="540ED764" w15:done="0"/>
  <w15:commentEx w15:paraId="73C45661" w15:done="0"/>
  <w15:commentEx w15:paraId="3309EB9D" w15:done="0"/>
  <w15:commentEx w15:paraId="0D6796E3" w15:done="0"/>
  <w15:commentEx w15:paraId="7445ED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A8E320" w16cid:durableId="1EDB578E"/>
  <w16cid:commentId w16cid:paraId="0763E3F0" w16cid:durableId="1EDB49B6"/>
  <w16cid:commentId w16cid:paraId="7A67FFDD" w16cid:durableId="1EDB4A0B"/>
  <w16cid:commentId w16cid:paraId="6F2A0852" w16cid:durableId="1EDB4A4F"/>
  <w16cid:commentId w16cid:paraId="540ED764" w16cid:durableId="1EDB4A70"/>
  <w16cid:commentId w16cid:paraId="73C45661" w16cid:durableId="1EDB53F6"/>
  <w16cid:commentId w16cid:paraId="3309EB9D" w16cid:durableId="1EDB54D3"/>
  <w16cid:commentId w16cid:paraId="0D6796E3" w16cid:durableId="1EDB557B"/>
  <w16cid:commentId w16cid:paraId="7445ED92" w16cid:durableId="1EDB56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7CD63" w14:textId="77777777" w:rsidR="002F7B8B" w:rsidRDefault="002F7B8B">
      <w:r>
        <w:separator/>
      </w:r>
    </w:p>
  </w:endnote>
  <w:endnote w:type="continuationSeparator" w:id="0">
    <w:p w14:paraId="7F7DB0A2" w14:textId="77777777" w:rsidR="002F7B8B" w:rsidRDefault="002F7B8B">
      <w:r>
        <w:continuationSeparator/>
      </w:r>
    </w:p>
  </w:endnote>
  <w:endnote w:type="continuationNotice" w:id="1">
    <w:p w14:paraId="3283FFB3" w14:textId="77777777" w:rsidR="002F7B8B" w:rsidRDefault="002F7B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212BC" w14:textId="77777777" w:rsidR="00FD33D2" w:rsidRDefault="00FD33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6212A" w14:textId="77777777" w:rsidR="00FD33D2" w:rsidRDefault="00FD33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647B5" w14:textId="77777777" w:rsidR="00FD33D2" w:rsidRDefault="00FD33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17965" w14:textId="77777777" w:rsidR="002F7B8B" w:rsidRDefault="002F7B8B">
      <w:r>
        <w:separator/>
      </w:r>
    </w:p>
  </w:footnote>
  <w:footnote w:type="continuationSeparator" w:id="0">
    <w:p w14:paraId="13B2D2B4" w14:textId="77777777" w:rsidR="002F7B8B" w:rsidRDefault="002F7B8B">
      <w:r>
        <w:continuationSeparator/>
      </w:r>
    </w:p>
  </w:footnote>
  <w:footnote w:type="continuationNotice" w:id="1">
    <w:p w14:paraId="09311610" w14:textId="77777777" w:rsidR="002F7B8B" w:rsidRDefault="002F7B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9997D" w14:textId="77777777" w:rsidR="00FD33D2" w:rsidRDefault="00FD33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1C603" w14:textId="77777777" w:rsidR="00FD33D2" w:rsidRDefault="00FD33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38311" w14:textId="77777777" w:rsidR="00FD33D2" w:rsidRDefault="00FD33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37844C7"/>
    <w:multiLevelType w:val="hybridMultilevel"/>
    <w:tmpl w:val="48DEEC6A"/>
    <w:lvl w:ilvl="0" w:tplc="6226C67C">
      <w:start w:val="1"/>
      <w:numFmt w:val="decimal"/>
      <w:lvlText w:val="%1."/>
      <w:lvlJc w:val="left"/>
      <w:pPr>
        <w:ind w:left="947" w:hanging="360"/>
      </w:pPr>
      <w:rPr>
        <w:b/>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 w15:restartNumberingAfterBreak="0">
    <w:nsid w:val="1EED26FC"/>
    <w:multiLevelType w:val="hybridMultilevel"/>
    <w:tmpl w:val="B7EC54AE"/>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3"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4"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42381FFC"/>
    <w:multiLevelType w:val="hybridMultilevel"/>
    <w:tmpl w:val="602E1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0A5E30"/>
    <w:multiLevelType w:val="hybridMultilevel"/>
    <w:tmpl w:val="31841A4E"/>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7" w15:restartNumberingAfterBreak="0">
    <w:nsid w:val="7F595248"/>
    <w:multiLevelType w:val="hybridMultilevel"/>
    <w:tmpl w:val="5518F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6"/>
  </w:num>
  <w:num w:numId="5">
    <w:abstractNumId w:val="2"/>
  </w:num>
  <w:num w:numId="6">
    <w:abstractNumId w:val="5"/>
  </w:num>
  <w:num w:numId="7">
    <w:abstractNumId w:val="1"/>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Engels">
    <w15:presenceInfo w15:providerId="None" w15:userId="Daniel Enge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DC"/>
    <w:rsid w:val="00002A0A"/>
    <w:rsid w:val="00022425"/>
    <w:rsid w:val="00040D46"/>
    <w:rsid w:val="00050DFE"/>
    <w:rsid w:val="00062092"/>
    <w:rsid w:val="00094440"/>
    <w:rsid w:val="000E2F16"/>
    <w:rsid w:val="001030B1"/>
    <w:rsid w:val="00145F0F"/>
    <w:rsid w:val="00165C6D"/>
    <w:rsid w:val="00167346"/>
    <w:rsid w:val="0017349B"/>
    <w:rsid w:val="001D3036"/>
    <w:rsid w:val="001D7B7C"/>
    <w:rsid w:val="001E2B8E"/>
    <w:rsid w:val="00203798"/>
    <w:rsid w:val="00214324"/>
    <w:rsid w:val="00252BAB"/>
    <w:rsid w:val="002826D9"/>
    <w:rsid w:val="00291863"/>
    <w:rsid w:val="00297D7F"/>
    <w:rsid w:val="002A3EE9"/>
    <w:rsid w:val="002D3BB1"/>
    <w:rsid w:val="002F7B8B"/>
    <w:rsid w:val="0031366A"/>
    <w:rsid w:val="0033196A"/>
    <w:rsid w:val="003450A0"/>
    <w:rsid w:val="00346D4F"/>
    <w:rsid w:val="00371779"/>
    <w:rsid w:val="003B3B34"/>
    <w:rsid w:val="003C5FA0"/>
    <w:rsid w:val="003D3C40"/>
    <w:rsid w:val="003E4683"/>
    <w:rsid w:val="003F3EBE"/>
    <w:rsid w:val="004328CD"/>
    <w:rsid w:val="00440424"/>
    <w:rsid w:val="00456C10"/>
    <w:rsid w:val="00491BB8"/>
    <w:rsid w:val="004AC668"/>
    <w:rsid w:val="004E040A"/>
    <w:rsid w:val="00547130"/>
    <w:rsid w:val="00586CFF"/>
    <w:rsid w:val="005B3BF5"/>
    <w:rsid w:val="006225EA"/>
    <w:rsid w:val="00652234"/>
    <w:rsid w:val="00652745"/>
    <w:rsid w:val="00657488"/>
    <w:rsid w:val="00663895"/>
    <w:rsid w:val="00670023"/>
    <w:rsid w:val="0067477F"/>
    <w:rsid w:val="006A1BD8"/>
    <w:rsid w:val="006B02D3"/>
    <w:rsid w:val="006B52C0"/>
    <w:rsid w:val="007027FB"/>
    <w:rsid w:val="007029B5"/>
    <w:rsid w:val="007131A7"/>
    <w:rsid w:val="007204DA"/>
    <w:rsid w:val="007309D0"/>
    <w:rsid w:val="00775BDD"/>
    <w:rsid w:val="007A6C04"/>
    <w:rsid w:val="007B61CB"/>
    <w:rsid w:val="007C22E0"/>
    <w:rsid w:val="007E1834"/>
    <w:rsid w:val="007F1223"/>
    <w:rsid w:val="007F3E43"/>
    <w:rsid w:val="00850B90"/>
    <w:rsid w:val="00881110"/>
    <w:rsid w:val="0088639B"/>
    <w:rsid w:val="008A0799"/>
    <w:rsid w:val="008A6F5C"/>
    <w:rsid w:val="00914605"/>
    <w:rsid w:val="00973BE3"/>
    <w:rsid w:val="009942DC"/>
    <w:rsid w:val="0099567A"/>
    <w:rsid w:val="009B1D59"/>
    <w:rsid w:val="009B26F3"/>
    <w:rsid w:val="009B5E2A"/>
    <w:rsid w:val="009F4136"/>
    <w:rsid w:val="00A024AC"/>
    <w:rsid w:val="00A02F42"/>
    <w:rsid w:val="00A53E7F"/>
    <w:rsid w:val="00A61B46"/>
    <w:rsid w:val="00A8258F"/>
    <w:rsid w:val="00A82AC2"/>
    <w:rsid w:val="00AC1FA4"/>
    <w:rsid w:val="00AE1DD2"/>
    <w:rsid w:val="00B05959"/>
    <w:rsid w:val="00B069EE"/>
    <w:rsid w:val="00BD4ADC"/>
    <w:rsid w:val="00BE38D8"/>
    <w:rsid w:val="00C21DCE"/>
    <w:rsid w:val="00C25A6B"/>
    <w:rsid w:val="00C653F1"/>
    <w:rsid w:val="00C951AE"/>
    <w:rsid w:val="00CD11DB"/>
    <w:rsid w:val="00CF0521"/>
    <w:rsid w:val="00CF36CD"/>
    <w:rsid w:val="00D15D54"/>
    <w:rsid w:val="00D24935"/>
    <w:rsid w:val="00D25733"/>
    <w:rsid w:val="00D46E59"/>
    <w:rsid w:val="00D77708"/>
    <w:rsid w:val="00D97FD7"/>
    <w:rsid w:val="00DA426A"/>
    <w:rsid w:val="00DC2926"/>
    <w:rsid w:val="00DC4B8E"/>
    <w:rsid w:val="00DD3E15"/>
    <w:rsid w:val="00DE3310"/>
    <w:rsid w:val="00DE34D3"/>
    <w:rsid w:val="00DF1FF8"/>
    <w:rsid w:val="00E04A1F"/>
    <w:rsid w:val="00E3194C"/>
    <w:rsid w:val="00E3380D"/>
    <w:rsid w:val="00E41C72"/>
    <w:rsid w:val="00E84851"/>
    <w:rsid w:val="00E86034"/>
    <w:rsid w:val="00EA1D86"/>
    <w:rsid w:val="00EA3C57"/>
    <w:rsid w:val="00F01BDE"/>
    <w:rsid w:val="00F277F6"/>
    <w:rsid w:val="00F32184"/>
    <w:rsid w:val="00F35037"/>
    <w:rsid w:val="00F52DB1"/>
    <w:rsid w:val="00F709E8"/>
    <w:rsid w:val="00F91626"/>
    <w:rsid w:val="00FD33D2"/>
    <w:rsid w:val="00FE034A"/>
    <w:rsid w:val="3A54B23F"/>
    <w:rsid w:val="6275D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F8365F"/>
  <w15:chartTrackingRefBased/>
  <w15:docId w15:val="{5527121C-8469-42A3-A99A-1341CBA3D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link w:val="Heading1Char"/>
    <w:uiPriority w:val="9"/>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odyText">
    <w:name w:val="Body Text"/>
    <w:basedOn w:val="Normal"/>
    <w:link w:val="BodyTextChar"/>
    <w:rsid w:val="0031366A"/>
    <w:pPr>
      <w:tabs>
        <w:tab w:val="left" w:pos="288"/>
      </w:tabs>
      <w:spacing w:after="120" w:line="228" w:lineRule="auto"/>
      <w:ind w:firstLine="288"/>
    </w:pPr>
    <w:rPr>
      <w:rFonts w:ascii="Times New Roman" w:eastAsia="SimSun" w:hAnsi="Times New Roman"/>
      <w:spacing w:val="-1"/>
      <w:lang w:val="x-none" w:eastAsia="x-none"/>
    </w:rPr>
  </w:style>
  <w:style w:type="character" w:customStyle="1" w:styleId="BodyTextChar">
    <w:name w:val="Body Text Char"/>
    <w:basedOn w:val="DefaultParagraphFont"/>
    <w:link w:val="BodyText"/>
    <w:rsid w:val="0031366A"/>
    <w:rPr>
      <w:rFonts w:eastAsia="SimSun"/>
      <w:spacing w:val="-1"/>
      <w:lang w:val="x-none" w:eastAsia="x-none"/>
    </w:rPr>
  </w:style>
  <w:style w:type="character" w:styleId="CommentReference">
    <w:name w:val="annotation reference"/>
    <w:basedOn w:val="DefaultParagraphFont"/>
    <w:rsid w:val="0031366A"/>
    <w:rPr>
      <w:sz w:val="16"/>
      <w:szCs w:val="16"/>
    </w:rPr>
  </w:style>
  <w:style w:type="paragraph" w:styleId="CommentText">
    <w:name w:val="annotation text"/>
    <w:basedOn w:val="Normal"/>
    <w:link w:val="CommentTextChar"/>
    <w:rsid w:val="0031366A"/>
    <w:pPr>
      <w:ind w:firstLine="0"/>
      <w:jc w:val="center"/>
    </w:pPr>
    <w:rPr>
      <w:rFonts w:ascii="Times New Roman" w:eastAsia="SimSun" w:hAnsi="Times New Roman"/>
      <w:lang w:eastAsia="en-US"/>
    </w:rPr>
  </w:style>
  <w:style w:type="character" w:customStyle="1" w:styleId="CommentTextChar">
    <w:name w:val="Comment Text Char"/>
    <w:basedOn w:val="DefaultParagraphFont"/>
    <w:link w:val="CommentText"/>
    <w:rsid w:val="0031366A"/>
    <w:rPr>
      <w:rFonts w:eastAsia="SimSun"/>
    </w:rPr>
  </w:style>
  <w:style w:type="paragraph" w:styleId="BalloonText">
    <w:name w:val="Balloon Text"/>
    <w:basedOn w:val="Normal"/>
    <w:link w:val="BalloonTextChar"/>
    <w:uiPriority w:val="99"/>
    <w:semiHidden/>
    <w:unhideWhenUsed/>
    <w:rsid w:val="003136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366A"/>
    <w:rPr>
      <w:rFonts w:ascii="Segoe UI" w:hAnsi="Segoe UI" w:cs="Segoe UI"/>
      <w:sz w:val="18"/>
      <w:szCs w:val="18"/>
      <w:lang w:eastAsia="de-DE"/>
    </w:rPr>
  </w:style>
  <w:style w:type="paragraph" w:styleId="Revision">
    <w:name w:val="Revision"/>
    <w:hidden/>
    <w:uiPriority w:val="71"/>
    <w:rsid w:val="006B02D3"/>
    <w:rPr>
      <w:rFonts w:ascii="Times" w:hAnsi="Times"/>
      <w:lang w:eastAsia="de-DE"/>
    </w:rPr>
  </w:style>
  <w:style w:type="paragraph" w:styleId="Bibliography">
    <w:name w:val="Bibliography"/>
    <w:basedOn w:val="Normal"/>
    <w:next w:val="Normal"/>
    <w:uiPriority w:val="70"/>
    <w:rsid w:val="00C25A6B"/>
  </w:style>
  <w:style w:type="character" w:customStyle="1" w:styleId="Heading1Char">
    <w:name w:val="Heading 1 Char"/>
    <w:basedOn w:val="DefaultParagraphFont"/>
    <w:link w:val="Heading1"/>
    <w:uiPriority w:val="9"/>
    <w:rsid w:val="00C25A6B"/>
    <w:rPr>
      <w:rFonts w:ascii="Times" w:hAnsi="Times"/>
      <w:b/>
      <w:sz w:val="28"/>
      <w:lang w:eastAsia="de-DE"/>
    </w:rPr>
  </w:style>
  <w:style w:type="character" w:customStyle="1" w:styleId="UnresolvedMention1">
    <w:name w:val="Unresolved Mention1"/>
    <w:uiPriority w:val="47"/>
    <w:rsid w:val="00850B90"/>
    <w:rPr>
      <w:color w:val="808080"/>
      <w:shd w:val="clear" w:color="auto" w:fill="E6E6E6"/>
    </w:rPr>
  </w:style>
  <w:style w:type="paragraph" w:styleId="CommentSubject">
    <w:name w:val="annotation subject"/>
    <w:basedOn w:val="CommentText"/>
    <w:next w:val="CommentText"/>
    <w:link w:val="CommentSubjectChar"/>
    <w:uiPriority w:val="99"/>
    <w:semiHidden/>
    <w:unhideWhenUsed/>
    <w:rsid w:val="00291863"/>
    <w:pPr>
      <w:ind w:firstLine="227"/>
      <w:jc w:val="both"/>
    </w:pPr>
    <w:rPr>
      <w:rFonts w:ascii="Times" w:eastAsia="PMingLiU" w:hAnsi="Times"/>
      <w:b/>
      <w:bCs/>
      <w:lang w:eastAsia="de-DE"/>
    </w:rPr>
  </w:style>
  <w:style w:type="character" w:customStyle="1" w:styleId="CommentSubjectChar">
    <w:name w:val="Comment Subject Char"/>
    <w:basedOn w:val="CommentTextChar"/>
    <w:link w:val="CommentSubject"/>
    <w:uiPriority w:val="99"/>
    <w:semiHidden/>
    <w:rsid w:val="00291863"/>
    <w:rPr>
      <w:rFonts w:ascii="Times" w:eastAsia="SimSun" w:hAnsi="Times"/>
      <w:b/>
      <w:bCs/>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8539">
      <w:bodyDiv w:val="1"/>
      <w:marLeft w:val="0"/>
      <w:marRight w:val="0"/>
      <w:marTop w:val="0"/>
      <w:marBottom w:val="0"/>
      <w:divBdr>
        <w:top w:val="none" w:sz="0" w:space="0" w:color="auto"/>
        <w:left w:val="none" w:sz="0" w:space="0" w:color="auto"/>
        <w:bottom w:val="none" w:sz="0" w:space="0" w:color="auto"/>
        <w:right w:val="none" w:sz="0" w:space="0" w:color="auto"/>
      </w:divBdr>
    </w:div>
    <w:div w:id="15276570">
      <w:bodyDiv w:val="1"/>
      <w:marLeft w:val="0"/>
      <w:marRight w:val="0"/>
      <w:marTop w:val="0"/>
      <w:marBottom w:val="0"/>
      <w:divBdr>
        <w:top w:val="none" w:sz="0" w:space="0" w:color="auto"/>
        <w:left w:val="none" w:sz="0" w:space="0" w:color="auto"/>
        <w:bottom w:val="none" w:sz="0" w:space="0" w:color="auto"/>
        <w:right w:val="none" w:sz="0" w:space="0" w:color="auto"/>
      </w:divBdr>
    </w:div>
    <w:div w:id="21638938">
      <w:bodyDiv w:val="1"/>
      <w:marLeft w:val="0"/>
      <w:marRight w:val="0"/>
      <w:marTop w:val="0"/>
      <w:marBottom w:val="0"/>
      <w:divBdr>
        <w:top w:val="none" w:sz="0" w:space="0" w:color="auto"/>
        <w:left w:val="none" w:sz="0" w:space="0" w:color="auto"/>
        <w:bottom w:val="none" w:sz="0" w:space="0" w:color="auto"/>
        <w:right w:val="none" w:sz="0" w:space="0" w:color="auto"/>
      </w:divBdr>
    </w:div>
    <w:div w:id="35474618">
      <w:bodyDiv w:val="1"/>
      <w:marLeft w:val="0"/>
      <w:marRight w:val="0"/>
      <w:marTop w:val="0"/>
      <w:marBottom w:val="0"/>
      <w:divBdr>
        <w:top w:val="none" w:sz="0" w:space="0" w:color="auto"/>
        <w:left w:val="none" w:sz="0" w:space="0" w:color="auto"/>
        <w:bottom w:val="none" w:sz="0" w:space="0" w:color="auto"/>
        <w:right w:val="none" w:sz="0" w:space="0" w:color="auto"/>
      </w:divBdr>
    </w:div>
    <w:div w:id="42753566">
      <w:bodyDiv w:val="1"/>
      <w:marLeft w:val="0"/>
      <w:marRight w:val="0"/>
      <w:marTop w:val="0"/>
      <w:marBottom w:val="0"/>
      <w:divBdr>
        <w:top w:val="none" w:sz="0" w:space="0" w:color="auto"/>
        <w:left w:val="none" w:sz="0" w:space="0" w:color="auto"/>
        <w:bottom w:val="none" w:sz="0" w:space="0" w:color="auto"/>
        <w:right w:val="none" w:sz="0" w:space="0" w:color="auto"/>
      </w:divBdr>
    </w:div>
    <w:div w:id="69155112">
      <w:bodyDiv w:val="1"/>
      <w:marLeft w:val="0"/>
      <w:marRight w:val="0"/>
      <w:marTop w:val="0"/>
      <w:marBottom w:val="0"/>
      <w:divBdr>
        <w:top w:val="none" w:sz="0" w:space="0" w:color="auto"/>
        <w:left w:val="none" w:sz="0" w:space="0" w:color="auto"/>
        <w:bottom w:val="none" w:sz="0" w:space="0" w:color="auto"/>
        <w:right w:val="none" w:sz="0" w:space="0" w:color="auto"/>
      </w:divBdr>
    </w:div>
    <w:div w:id="93331043">
      <w:bodyDiv w:val="1"/>
      <w:marLeft w:val="0"/>
      <w:marRight w:val="0"/>
      <w:marTop w:val="0"/>
      <w:marBottom w:val="0"/>
      <w:divBdr>
        <w:top w:val="none" w:sz="0" w:space="0" w:color="auto"/>
        <w:left w:val="none" w:sz="0" w:space="0" w:color="auto"/>
        <w:bottom w:val="none" w:sz="0" w:space="0" w:color="auto"/>
        <w:right w:val="none" w:sz="0" w:space="0" w:color="auto"/>
      </w:divBdr>
    </w:div>
    <w:div w:id="97338538">
      <w:bodyDiv w:val="1"/>
      <w:marLeft w:val="0"/>
      <w:marRight w:val="0"/>
      <w:marTop w:val="0"/>
      <w:marBottom w:val="0"/>
      <w:divBdr>
        <w:top w:val="none" w:sz="0" w:space="0" w:color="auto"/>
        <w:left w:val="none" w:sz="0" w:space="0" w:color="auto"/>
        <w:bottom w:val="none" w:sz="0" w:space="0" w:color="auto"/>
        <w:right w:val="none" w:sz="0" w:space="0" w:color="auto"/>
      </w:divBdr>
    </w:div>
    <w:div w:id="99298848">
      <w:bodyDiv w:val="1"/>
      <w:marLeft w:val="0"/>
      <w:marRight w:val="0"/>
      <w:marTop w:val="0"/>
      <w:marBottom w:val="0"/>
      <w:divBdr>
        <w:top w:val="none" w:sz="0" w:space="0" w:color="auto"/>
        <w:left w:val="none" w:sz="0" w:space="0" w:color="auto"/>
        <w:bottom w:val="none" w:sz="0" w:space="0" w:color="auto"/>
        <w:right w:val="none" w:sz="0" w:space="0" w:color="auto"/>
      </w:divBdr>
    </w:div>
    <w:div w:id="108090833">
      <w:bodyDiv w:val="1"/>
      <w:marLeft w:val="0"/>
      <w:marRight w:val="0"/>
      <w:marTop w:val="0"/>
      <w:marBottom w:val="0"/>
      <w:divBdr>
        <w:top w:val="none" w:sz="0" w:space="0" w:color="auto"/>
        <w:left w:val="none" w:sz="0" w:space="0" w:color="auto"/>
        <w:bottom w:val="none" w:sz="0" w:space="0" w:color="auto"/>
        <w:right w:val="none" w:sz="0" w:space="0" w:color="auto"/>
      </w:divBdr>
    </w:div>
    <w:div w:id="120854167">
      <w:bodyDiv w:val="1"/>
      <w:marLeft w:val="0"/>
      <w:marRight w:val="0"/>
      <w:marTop w:val="0"/>
      <w:marBottom w:val="0"/>
      <w:divBdr>
        <w:top w:val="none" w:sz="0" w:space="0" w:color="auto"/>
        <w:left w:val="none" w:sz="0" w:space="0" w:color="auto"/>
        <w:bottom w:val="none" w:sz="0" w:space="0" w:color="auto"/>
        <w:right w:val="none" w:sz="0" w:space="0" w:color="auto"/>
      </w:divBdr>
    </w:div>
    <w:div w:id="126509494">
      <w:bodyDiv w:val="1"/>
      <w:marLeft w:val="0"/>
      <w:marRight w:val="0"/>
      <w:marTop w:val="0"/>
      <w:marBottom w:val="0"/>
      <w:divBdr>
        <w:top w:val="none" w:sz="0" w:space="0" w:color="auto"/>
        <w:left w:val="none" w:sz="0" w:space="0" w:color="auto"/>
        <w:bottom w:val="none" w:sz="0" w:space="0" w:color="auto"/>
        <w:right w:val="none" w:sz="0" w:space="0" w:color="auto"/>
      </w:divBdr>
    </w:div>
    <w:div w:id="134294950">
      <w:bodyDiv w:val="1"/>
      <w:marLeft w:val="0"/>
      <w:marRight w:val="0"/>
      <w:marTop w:val="0"/>
      <w:marBottom w:val="0"/>
      <w:divBdr>
        <w:top w:val="none" w:sz="0" w:space="0" w:color="auto"/>
        <w:left w:val="none" w:sz="0" w:space="0" w:color="auto"/>
        <w:bottom w:val="none" w:sz="0" w:space="0" w:color="auto"/>
        <w:right w:val="none" w:sz="0" w:space="0" w:color="auto"/>
      </w:divBdr>
    </w:div>
    <w:div w:id="137495916">
      <w:bodyDiv w:val="1"/>
      <w:marLeft w:val="0"/>
      <w:marRight w:val="0"/>
      <w:marTop w:val="0"/>
      <w:marBottom w:val="0"/>
      <w:divBdr>
        <w:top w:val="none" w:sz="0" w:space="0" w:color="auto"/>
        <w:left w:val="none" w:sz="0" w:space="0" w:color="auto"/>
        <w:bottom w:val="none" w:sz="0" w:space="0" w:color="auto"/>
        <w:right w:val="none" w:sz="0" w:space="0" w:color="auto"/>
      </w:divBdr>
    </w:div>
    <w:div w:id="150681624">
      <w:bodyDiv w:val="1"/>
      <w:marLeft w:val="0"/>
      <w:marRight w:val="0"/>
      <w:marTop w:val="0"/>
      <w:marBottom w:val="0"/>
      <w:divBdr>
        <w:top w:val="none" w:sz="0" w:space="0" w:color="auto"/>
        <w:left w:val="none" w:sz="0" w:space="0" w:color="auto"/>
        <w:bottom w:val="none" w:sz="0" w:space="0" w:color="auto"/>
        <w:right w:val="none" w:sz="0" w:space="0" w:color="auto"/>
      </w:divBdr>
    </w:div>
    <w:div w:id="162165877">
      <w:bodyDiv w:val="1"/>
      <w:marLeft w:val="0"/>
      <w:marRight w:val="0"/>
      <w:marTop w:val="0"/>
      <w:marBottom w:val="0"/>
      <w:divBdr>
        <w:top w:val="none" w:sz="0" w:space="0" w:color="auto"/>
        <w:left w:val="none" w:sz="0" w:space="0" w:color="auto"/>
        <w:bottom w:val="none" w:sz="0" w:space="0" w:color="auto"/>
        <w:right w:val="none" w:sz="0" w:space="0" w:color="auto"/>
      </w:divBdr>
    </w:div>
    <w:div w:id="164520348">
      <w:bodyDiv w:val="1"/>
      <w:marLeft w:val="0"/>
      <w:marRight w:val="0"/>
      <w:marTop w:val="0"/>
      <w:marBottom w:val="0"/>
      <w:divBdr>
        <w:top w:val="none" w:sz="0" w:space="0" w:color="auto"/>
        <w:left w:val="none" w:sz="0" w:space="0" w:color="auto"/>
        <w:bottom w:val="none" w:sz="0" w:space="0" w:color="auto"/>
        <w:right w:val="none" w:sz="0" w:space="0" w:color="auto"/>
      </w:divBdr>
    </w:div>
    <w:div w:id="165176639">
      <w:bodyDiv w:val="1"/>
      <w:marLeft w:val="0"/>
      <w:marRight w:val="0"/>
      <w:marTop w:val="0"/>
      <w:marBottom w:val="0"/>
      <w:divBdr>
        <w:top w:val="none" w:sz="0" w:space="0" w:color="auto"/>
        <w:left w:val="none" w:sz="0" w:space="0" w:color="auto"/>
        <w:bottom w:val="none" w:sz="0" w:space="0" w:color="auto"/>
        <w:right w:val="none" w:sz="0" w:space="0" w:color="auto"/>
      </w:divBdr>
    </w:div>
    <w:div w:id="178325270">
      <w:bodyDiv w:val="1"/>
      <w:marLeft w:val="0"/>
      <w:marRight w:val="0"/>
      <w:marTop w:val="0"/>
      <w:marBottom w:val="0"/>
      <w:divBdr>
        <w:top w:val="none" w:sz="0" w:space="0" w:color="auto"/>
        <w:left w:val="none" w:sz="0" w:space="0" w:color="auto"/>
        <w:bottom w:val="none" w:sz="0" w:space="0" w:color="auto"/>
        <w:right w:val="none" w:sz="0" w:space="0" w:color="auto"/>
      </w:divBdr>
    </w:div>
    <w:div w:id="183789017">
      <w:bodyDiv w:val="1"/>
      <w:marLeft w:val="0"/>
      <w:marRight w:val="0"/>
      <w:marTop w:val="0"/>
      <w:marBottom w:val="0"/>
      <w:divBdr>
        <w:top w:val="none" w:sz="0" w:space="0" w:color="auto"/>
        <w:left w:val="none" w:sz="0" w:space="0" w:color="auto"/>
        <w:bottom w:val="none" w:sz="0" w:space="0" w:color="auto"/>
        <w:right w:val="none" w:sz="0" w:space="0" w:color="auto"/>
      </w:divBdr>
    </w:div>
    <w:div w:id="203323909">
      <w:bodyDiv w:val="1"/>
      <w:marLeft w:val="0"/>
      <w:marRight w:val="0"/>
      <w:marTop w:val="0"/>
      <w:marBottom w:val="0"/>
      <w:divBdr>
        <w:top w:val="none" w:sz="0" w:space="0" w:color="auto"/>
        <w:left w:val="none" w:sz="0" w:space="0" w:color="auto"/>
        <w:bottom w:val="none" w:sz="0" w:space="0" w:color="auto"/>
        <w:right w:val="none" w:sz="0" w:space="0" w:color="auto"/>
      </w:divBdr>
    </w:div>
    <w:div w:id="205677805">
      <w:bodyDiv w:val="1"/>
      <w:marLeft w:val="0"/>
      <w:marRight w:val="0"/>
      <w:marTop w:val="0"/>
      <w:marBottom w:val="0"/>
      <w:divBdr>
        <w:top w:val="none" w:sz="0" w:space="0" w:color="auto"/>
        <w:left w:val="none" w:sz="0" w:space="0" w:color="auto"/>
        <w:bottom w:val="none" w:sz="0" w:space="0" w:color="auto"/>
        <w:right w:val="none" w:sz="0" w:space="0" w:color="auto"/>
      </w:divBdr>
    </w:div>
    <w:div w:id="219094191">
      <w:bodyDiv w:val="1"/>
      <w:marLeft w:val="0"/>
      <w:marRight w:val="0"/>
      <w:marTop w:val="0"/>
      <w:marBottom w:val="0"/>
      <w:divBdr>
        <w:top w:val="none" w:sz="0" w:space="0" w:color="auto"/>
        <w:left w:val="none" w:sz="0" w:space="0" w:color="auto"/>
        <w:bottom w:val="none" w:sz="0" w:space="0" w:color="auto"/>
        <w:right w:val="none" w:sz="0" w:space="0" w:color="auto"/>
      </w:divBdr>
    </w:div>
    <w:div w:id="221798673">
      <w:bodyDiv w:val="1"/>
      <w:marLeft w:val="0"/>
      <w:marRight w:val="0"/>
      <w:marTop w:val="0"/>
      <w:marBottom w:val="0"/>
      <w:divBdr>
        <w:top w:val="none" w:sz="0" w:space="0" w:color="auto"/>
        <w:left w:val="none" w:sz="0" w:space="0" w:color="auto"/>
        <w:bottom w:val="none" w:sz="0" w:space="0" w:color="auto"/>
        <w:right w:val="none" w:sz="0" w:space="0" w:color="auto"/>
      </w:divBdr>
    </w:div>
    <w:div w:id="240603752">
      <w:bodyDiv w:val="1"/>
      <w:marLeft w:val="0"/>
      <w:marRight w:val="0"/>
      <w:marTop w:val="0"/>
      <w:marBottom w:val="0"/>
      <w:divBdr>
        <w:top w:val="none" w:sz="0" w:space="0" w:color="auto"/>
        <w:left w:val="none" w:sz="0" w:space="0" w:color="auto"/>
        <w:bottom w:val="none" w:sz="0" w:space="0" w:color="auto"/>
        <w:right w:val="none" w:sz="0" w:space="0" w:color="auto"/>
      </w:divBdr>
    </w:div>
    <w:div w:id="245461201">
      <w:bodyDiv w:val="1"/>
      <w:marLeft w:val="0"/>
      <w:marRight w:val="0"/>
      <w:marTop w:val="0"/>
      <w:marBottom w:val="0"/>
      <w:divBdr>
        <w:top w:val="none" w:sz="0" w:space="0" w:color="auto"/>
        <w:left w:val="none" w:sz="0" w:space="0" w:color="auto"/>
        <w:bottom w:val="none" w:sz="0" w:space="0" w:color="auto"/>
        <w:right w:val="none" w:sz="0" w:space="0" w:color="auto"/>
      </w:divBdr>
    </w:div>
    <w:div w:id="258564625">
      <w:bodyDiv w:val="1"/>
      <w:marLeft w:val="0"/>
      <w:marRight w:val="0"/>
      <w:marTop w:val="0"/>
      <w:marBottom w:val="0"/>
      <w:divBdr>
        <w:top w:val="none" w:sz="0" w:space="0" w:color="auto"/>
        <w:left w:val="none" w:sz="0" w:space="0" w:color="auto"/>
        <w:bottom w:val="none" w:sz="0" w:space="0" w:color="auto"/>
        <w:right w:val="none" w:sz="0" w:space="0" w:color="auto"/>
      </w:divBdr>
    </w:div>
    <w:div w:id="273369399">
      <w:bodyDiv w:val="1"/>
      <w:marLeft w:val="0"/>
      <w:marRight w:val="0"/>
      <w:marTop w:val="0"/>
      <w:marBottom w:val="0"/>
      <w:divBdr>
        <w:top w:val="none" w:sz="0" w:space="0" w:color="auto"/>
        <w:left w:val="none" w:sz="0" w:space="0" w:color="auto"/>
        <w:bottom w:val="none" w:sz="0" w:space="0" w:color="auto"/>
        <w:right w:val="none" w:sz="0" w:space="0" w:color="auto"/>
      </w:divBdr>
    </w:div>
    <w:div w:id="286399897">
      <w:bodyDiv w:val="1"/>
      <w:marLeft w:val="0"/>
      <w:marRight w:val="0"/>
      <w:marTop w:val="0"/>
      <w:marBottom w:val="0"/>
      <w:divBdr>
        <w:top w:val="none" w:sz="0" w:space="0" w:color="auto"/>
        <w:left w:val="none" w:sz="0" w:space="0" w:color="auto"/>
        <w:bottom w:val="none" w:sz="0" w:space="0" w:color="auto"/>
        <w:right w:val="none" w:sz="0" w:space="0" w:color="auto"/>
      </w:divBdr>
    </w:div>
    <w:div w:id="288242460">
      <w:bodyDiv w:val="1"/>
      <w:marLeft w:val="0"/>
      <w:marRight w:val="0"/>
      <w:marTop w:val="0"/>
      <w:marBottom w:val="0"/>
      <w:divBdr>
        <w:top w:val="none" w:sz="0" w:space="0" w:color="auto"/>
        <w:left w:val="none" w:sz="0" w:space="0" w:color="auto"/>
        <w:bottom w:val="none" w:sz="0" w:space="0" w:color="auto"/>
        <w:right w:val="none" w:sz="0" w:space="0" w:color="auto"/>
      </w:divBdr>
    </w:div>
    <w:div w:id="298386052">
      <w:bodyDiv w:val="1"/>
      <w:marLeft w:val="0"/>
      <w:marRight w:val="0"/>
      <w:marTop w:val="0"/>
      <w:marBottom w:val="0"/>
      <w:divBdr>
        <w:top w:val="none" w:sz="0" w:space="0" w:color="auto"/>
        <w:left w:val="none" w:sz="0" w:space="0" w:color="auto"/>
        <w:bottom w:val="none" w:sz="0" w:space="0" w:color="auto"/>
        <w:right w:val="none" w:sz="0" w:space="0" w:color="auto"/>
      </w:divBdr>
    </w:div>
    <w:div w:id="336227396">
      <w:bodyDiv w:val="1"/>
      <w:marLeft w:val="0"/>
      <w:marRight w:val="0"/>
      <w:marTop w:val="0"/>
      <w:marBottom w:val="0"/>
      <w:divBdr>
        <w:top w:val="none" w:sz="0" w:space="0" w:color="auto"/>
        <w:left w:val="none" w:sz="0" w:space="0" w:color="auto"/>
        <w:bottom w:val="none" w:sz="0" w:space="0" w:color="auto"/>
        <w:right w:val="none" w:sz="0" w:space="0" w:color="auto"/>
      </w:divBdr>
    </w:div>
    <w:div w:id="354506707">
      <w:bodyDiv w:val="1"/>
      <w:marLeft w:val="0"/>
      <w:marRight w:val="0"/>
      <w:marTop w:val="0"/>
      <w:marBottom w:val="0"/>
      <w:divBdr>
        <w:top w:val="none" w:sz="0" w:space="0" w:color="auto"/>
        <w:left w:val="none" w:sz="0" w:space="0" w:color="auto"/>
        <w:bottom w:val="none" w:sz="0" w:space="0" w:color="auto"/>
        <w:right w:val="none" w:sz="0" w:space="0" w:color="auto"/>
      </w:divBdr>
    </w:div>
    <w:div w:id="375082388">
      <w:bodyDiv w:val="1"/>
      <w:marLeft w:val="0"/>
      <w:marRight w:val="0"/>
      <w:marTop w:val="0"/>
      <w:marBottom w:val="0"/>
      <w:divBdr>
        <w:top w:val="none" w:sz="0" w:space="0" w:color="auto"/>
        <w:left w:val="none" w:sz="0" w:space="0" w:color="auto"/>
        <w:bottom w:val="none" w:sz="0" w:space="0" w:color="auto"/>
        <w:right w:val="none" w:sz="0" w:space="0" w:color="auto"/>
      </w:divBdr>
    </w:div>
    <w:div w:id="376317939">
      <w:bodyDiv w:val="1"/>
      <w:marLeft w:val="0"/>
      <w:marRight w:val="0"/>
      <w:marTop w:val="0"/>
      <w:marBottom w:val="0"/>
      <w:divBdr>
        <w:top w:val="none" w:sz="0" w:space="0" w:color="auto"/>
        <w:left w:val="none" w:sz="0" w:space="0" w:color="auto"/>
        <w:bottom w:val="none" w:sz="0" w:space="0" w:color="auto"/>
        <w:right w:val="none" w:sz="0" w:space="0" w:color="auto"/>
      </w:divBdr>
    </w:div>
    <w:div w:id="377172807">
      <w:bodyDiv w:val="1"/>
      <w:marLeft w:val="0"/>
      <w:marRight w:val="0"/>
      <w:marTop w:val="0"/>
      <w:marBottom w:val="0"/>
      <w:divBdr>
        <w:top w:val="none" w:sz="0" w:space="0" w:color="auto"/>
        <w:left w:val="none" w:sz="0" w:space="0" w:color="auto"/>
        <w:bottom w:val="none" w:sz="0" w:space="0" w:color="auto"/>
        <w:right w:val="none" w:sz="0" w:space="0" w:color="auto"/>
      </w:divBdr>
    </w:div>
    <w:div w:id="393045073">
      <w:bodyDiv w:val="1"/>
      <w:marLeft w:val="0"/>
      <w:marRight w:val="0"/>
      <w:marTop w:val="0"/>
      <w:marBottom w:val="0"/>
      <w:divBdr>
        <w:top w:val="none" w:sz="0" w:space="0" w:color="auto"/>
        <w:left w:val="none" w:sz="0" w:space="0" w:color="auto"/>
        <w:bottom w:val="none" w:sz="0" w:space="0" w:color="auto"/>
        <w:right w:val="none" w:sz="0" w:space="0" w:color="auto"/>
      </w:divBdr>
    </w:div>
    <w:div w:id="401025343">
      <w:bodyDiv w:val="1"/>
      <w:marLeft w:val="0"/>
      <w:marRight w:val="0"/>
      <w:marTop w:val="0"/>
      <w:marBottom w:val="0"/>
      <w:divBdr>
        <w:top w:val="none" w:sz="0" w:space="0" w:color="auto"/>
        <w:left w:val="none" w:sz="0" w:space="0" w:color="auto"/>
        <w:bottom w:val="none" w:sz="0" w:space="0" w:color="auto"/>
        <w:right w:val="none" w:sz="0" w:space="0" w:color="auto"/>
      </w:divBdr>
    </w:div>
    <w:div w:id="408964324">
      <w:bodyDiv w:val="1"/>
      <w:marLeft w:val="0"/>
      <w:marRight w:val="0"/>
      <w:marTop w:val="0"/>
      <w:marBottom w:val="0"/>
      <w:divBdr>
        <w:top w:val="none" w:sz="0" w:space="0" w:color="auto"/>
        <w:left w:val="none" w:sz="0" w:space="0" w:color="auto"/>
        <w:bottom w:val="none" w:sz="0" w:space="0" w:color="auto"/>
        <w:right w:val="none" w:sz="0" w:space="0" w:color="auto"/>
      </w:divBdr>
    </w:div>
    <w:div w:id="409041935">
      <w:bodyDiv w:val="1"/>
      <w:marLeft w:val="0"/>
      <w:marRight w:val="0"/>
      <w:marTop w:val="0"/>
      <w:marBottom w:val="0"/>
      <w:divBdr>
        <w:top w:val="none" w:sz="0" w:space="0" w:color="auto"/>
        <w:left w:val="none" w:sz="0" w:space="0" w:color="auto"/>
        <w:bottom w:val="none" w:sz="0" w:space="0" w:color="auto"/>
        <w:right w:val="none" w:sz="0" w:space="0" w:color="auto"/>
      </w:divBdr>
    </w:div>
    <w:div w:id="413010048">
      <w:bodyDiv w:val="1"/>
      <w:marLeft w:val="0"/>
      <w:marRight w:val="0"/>
      <w:marTop w:val="0"/>
      <w:marBottom w:val="0"/>
      <w:divBdr>
        <w:top w:val="none" w:sz="0" w:space="0" w:color="auto"/>
        <w:left w:val="none" w:sz="0" w:space="0" w:color="auto"/>
        <w:bottom w:val="none" w:sz="0" w:space="0" w:color="auto"/>
        <w:right w:val="none" w:sz="0" w:space="0" w:color="auto"/>
      </w:divBdr>
    </w:div>
    <w:div w:id="414324472">
      <w:bodyDiv w:val="1"/>
      <w:marLeft w:val="0"/>
      <w:marRight w:val="0"/>
      <w:marTop w:val="0"/>
      <w:marBottom w:val="0"/>
      <w:divBdr>
        <w:top w:val="none" w:sz="0" w:space="0" w:color="auto"/>
        <w:left w:val="none" w:sz="0" w:space="0" w:color="auto"/>
        <w:bottom w:val="none" w:sz="0" w:space="0" w:color="auto"/>
        <w:right w:val="none" w:sz="0" w:space="0" w:color="auto"/>
      </w:divBdr>
    </w:div>
    <w:div w:id="419570354">
      <w:bodyDiv w:val="1"/>
      <w:marLeft w:val="0"/>
      <w:marRight w:val="0"/>
      <w:marTop w:val="0"/>
      <w:marBottom w:val="0"/>
      <w:divBdr>
        <w:top w:val="none" w:sz="0" w:space="0" w:color="auto"/>
        <w:left w:val="none" w:sz="0" w:space="0" w:color="auto"/>
        <w:bottom w:val="none" w:sz="0" w:space="0" w:color="auto"/>
        <w:right w:val="none" w:sz="0" w:space="0" w:color="auto"/>
      </w:divBdr>
    </w:div>
    <w:div w:id="428232638">
      <w:bodyDiv w:val="1"/>
      <w:marLeft w:val="0"/>
      <w:marRight w:val="0"/>
      <w:marTop w:val="0"/>
      <w:marBottom w:val="0"/>
      <w:divBdr>
        <w:top w:val="none" w:sz="0" w:space="0" w:color="auto"/>
        <w:left w:val="none" w:sz="0" w:space="0" w:color="auto"/>
        <w:bottom w:val="none" w:sz="0" w:space="0" w:color="auto"/>
        <w:right w:val="none" w:sz="0" w:space="0" w:color="auto"/>
      </w:divBdr>
    </w:div>
    <w:div w:id="433867246">
      <w:bodyDiv w:val="1"/>
      <w:marLeft w:val="0"/>
      <w:marRight w:val="0"/>
      <w:marTop w:val="0"/>
      <w:marBottom w:val="0"/>
      <w:divBdr>
        <w:top w:val="none" w:sz="0" w:space="0" w:color="auto"/>
        <w:left w:val="none" w:sz="0" w:space="0" w:color="auto"/>
        <w:bottom w:val="none" w:sz="0" w:space="0" w:color="auto"/>
        <w:right w:val="none" w:sz="0" w:space="0" w:color="auto"/>
      </w:divBdr>
    </w:div>
    <w:div w:id="456485180">
      <w:bodyDiv w:val="1"/>
      <w:marLeft w:val="0"/>
      <w:marRight w:val="0"/>
      <w:marTop w:val="0"/>
      <w:marBottom w:val="0"/>
      <w:divBdr>
        <w:top w:val="none" w:sz="0" w:space="0" w:color="auto"/>
        <w:left w:val="none" w:sz="0" w:space="0" w:color="auto"/>
        <w:bottom w:val="none" w:sz="0" w:space="0" w:color="auto"/>
        <w:right w:val="none" w:sz="0" w:space="0" w:color="auto"/>
      </w:divBdr>
    </w:div>
    <w:div w:id="458495104">
      <w:bodyDiv w:val="1"/>
      <w:marLeft w:val="0"/>
      <w:marRight w:val="0"/>
      <w:marTop w:val="0"/>
      <w:marBottom w:val="0"/>
      <w:divBdr>
        <w:top w:val="none" w:sz="0" w:space="0" w:color="auto"/>
        <w:left w:val="none" w:sz="0" w:space="0" w:color="auto"/>
        <w:bottom w:val="none" w:sz="0" w:space="0" w:color="auto"/>
        <w:right w:val="none" w:sz="0" w:space="0" w:color="auto"/>
      </w:divBdr>
    </w:div>
    <w:div w:id="464584721">
      <w:bodyDiv w:val="1"/>
      <w:marLeft w:val="0"/>
      <w:marRight w:val="0"/>
      <w:marTop w:val="0"/>
      <w:marBottom w:val="0"/>
      <w:divBdr>
        <w:top w:val="none" w:sz="0" w:space="0" w:color="auto"/>
        <w:left w:val="none" w:sz="0" w:space="0" w:color="auto"/>
        <w:bottom w:val="none" w:sz="0" w:space="0" w:color="auto"/>
        <w:right w:val="none" w:sz="0" w:space="0" w:color="auto"/>
      </w:divBdr>
    </w:div>
    <w:div w:id="471215441">
      <w:bodyDiv w:val="1"/>
      <w:marLeft w:val="0"/>
      <w:marRight w:val="0"/>
      <w:marTop w:val="0"/>
      <w:marBottom w:val="0"/>
      <w:divBdr>
        <w:top w:val="none" w:sz="0" w:space="0" w:color="auto"/>
        <w:left w:val="none" w:sz="0" w:space="0" w:color="auto"/>
        <w:bottom w:val="none" w:sz="0" w:space="0" w:color="auto"/>
        <w:right w:val="none" w:sz="0" w:space="0" w:color="auto"/>
      </w:divBdr>
    </w:div>
    <w:div w:id="471606783">
      <w:bodyDiv w:val="1"/>
      <w:marLeft w:val="0"/>
      <w:marRight w:val="0"/>
      <w:marTop w:val="0"/>
      <w:marBottom w:val="0"/>
      <w:divBdr>
        <w:top w:val="none" w:sz="0" w:space="0" w:color="auto"/>
        <w:left w:val="none" w:sz="0" w:space="0" w:color="auto"/>
        <w:bottom w:val="none" w:sz="0" w:space="0" w:color="auto"/>
        <w:right w:val="none" w:sz="0" w:space="0" w:color="auto"/>
      </w:divBdr>
    </w:div>
    <w:div w:id="476847532">
      <w:bodyDiv w:val="1"/>
      <w:marLeft w:val="0"/>
      <w:marRight w:val="0"/>
      <w:marTop w:val="0"/>
      <w:marBottom w:val="0"/>
      <w:divBdr>
        <w:top w:val="none" w:sz="0" w:space="0" w:color="auto"/>
        <w:left w:val="none" w:sz="0" w:space="0" w:color="auto"/>
        <w:bottom w:val="none" w:sz="0" w:space="0" w:color="auto"/>
        <w:right w:val="none" w:sz="0" w:space="0" w:color="auto"/>
      </w:divBdr>
    </w:div>
    <w:div w:id="485249519">
      <w:bodyDiv w:val="1"/>
      <w:marLeft w:val="0"/>
      <w:marRight w:val="0"/>
      <w:marTop w:val="0"/>
      <w:marBottom w:val="0"/>
      <w:divBdr>
        <w:top w:val="none" w:sz="0" w:space="0" w:color="auto"/>
        <w:left w:val="none" w:sz="0" w:space="0" w:color="auto"/>
        <w:bottom w:val="none" w:sz="0" w:space="0" w:color="auto"/>
        <w:right w:val="none" w:sz="0" w:space="0" w:color="auto"/>
      </w:divBdr>
    </w:div>
    <w:div w:id="491414371">
      <w:bodyDiv w:val="1"/>
      <w:marLeft w:val="0"/>
      <w:marRight w:val="0"/>
      <w:marTop w:val="0"/>
      <w:marBottom w:val="0"/>
      <w:divBdr>
        <w:top w:val="none" w:sz="0" w:space="0" w:color="auto"/>
        <w:left w:val="none" w:sz="0" w:space="0" w:color="auto"/>
        <w:bottom w:val="none" w:sz="0" w:space="0" w:color="auto"/>
        <w:right w:val="none" w:sz="0" w:space="0" w:color="auto"/>
      </w:divBdr>
    </w:div>
    <w:div w:id="493032714">
      <w:bodyDiv w:val="1"/>
      <w:marLeft w:val="0"/>
      <w:marRight w:val="0"/>
      <w:marTop w:val="0"/>
      <w:marBottom w:val="0"/>
      <w:divBdr>
        <w:top w:val="none" w:sz="0" w:space="0" w:color="auto"/>
        <w:left w:val="none" w:sz="0" w:space="0" w:color="auto"/>
        <w:bottom w:val="none" w:sz="0" w:space="0" w:color="auto"/>
        <w:right w:val="none" w:sz="0" w:space="0" w:color="auto"/>
      </w:divBdr>
    </w:div>
    <w:div w:id="495658830">
      <w:bodyDiv w:val="1"/>
      <w:marLeft w:val="0"/>
      <w:marRight w:val="0"/>
      <w:marTop w:val="0"/>
      <w:marBottom w:val="0"/>
      <w:divBdr>
        <w:top w:val="none" w:sz="0" w:space="0" w:color="auto"/>
        <w:left w:val="none" w:sz="0" w:space="0" w:color="auto"/>
        <w:bottom w:val="none" w:sz="0" w:space="0" w:color="auto"/>
        <w:right w:val="none" w:sz="0" w:space="0" w:color="auto"/>
      </w:divBdr>
    </w:div>
    <w:div w:id="511341549">
      <w:bodyDiv w:val="1"/>
      <w:marLeft w:val="0"/>
      <w:marRight w:val="0"/>
      <w:marTop w:val="0"/>
      <w:marBottom w:val="0"/>
      <w:divBdr>
        <w:top w:val="none" w:sz="0" w:space="0" w:color="auto"/>
        <w:left w:val="none" w:sz="0" w:space="0" w:color="auto"/>
        <w:bottom w:val="none" w:sz="0" w:space="0" w:color="auto"/>
        <w:right w:val="none" w:sz="0" w:space="0" w:color="auto"/>
      </w:divBdr>
    </w:div>
    <w:div w:id="520819704">
      <w:bodyDiv w:val="1"/>
      <w:marLeft w:val="0"/>
      <w:marRight w:val="0"/>
      <w:marTop w:val="0"/>
      <w:marBottom w:val="0"/>
      <w:divBdr>
        <w:top w:val="none" w:sz="0" w:space="0" w:color="auto"/>
        <w:left w:val="none" w:sz="0" w:space="0" w:color="auto"/>
        <w:bottom w:val="none" w:sz="0" w:space="0" w:color="auto"/>
        <w:right w:val="none" w:sz="0" w:space="0" w:color="auto"/>
      </w:divBdr>
    </w:div>
    <w:div w:id="537818775">
      <w:bodyDiv w:val="1"/>
      <w:marLeft w:val="0"/>
      <w:marRight w:val="0"/>
      <w:marTop w:val="0"/>
      <w:marBottom w:val="0"/>
      <w:divBdr>
        <w:top w:val="none" w:sz="0" w:space="0" w:color="auto"/>
        <w:left w:val="none" w:sz="0" w:space="0" w:color="auto"/>
        <w:bottom w:val="none" w:sz="0" w:space="0" w:color="auto"/>
        <w:right w:val="none" w:sz="0" w:space="0" w:color="auto"/>
      </w:divBdr>
    </w:div>
    <w:div w:id="541602757">
      <w:bodyDiv w:val="1"/>
      <w:marLeft w:val="0"/>
      <w:marRight w:val="0"/>
      <w:marTop w:val="0"/>
      <w:marBottom w:val="0"/>
      <w:divBdr>
        <w:top w:val="none" w:sz="0" w:space="0" w:color="auto"/>
        <w:left w:val="none" w:sz="0" w:space="0" w:color="auto"/>
        <w:bottom w:val="none" w:sz="0" w:space="0" w:color="auto"/>
        <w:right w:val="none" w:sz="0" w:space="0" w:color="auto"/>
      </w:divBdr>
    </w:div>
    <w:div w:id="545332362">
      <w:bodyDiv w:val="1"/>
      <w:marLeft w:val="0"/>
      <w:marRight w:val="0"/>
      <w:marTop w:val="0"/>
      <w:marBottom w:val="0"/>
      <w:divBdr>
        <w:top w:val="none" w:sz="0" w:space="0" w:color="auto"/>
        <w:left w:val="none" w:sz="0" w:space="0" w:color="auto"/>
        <w:bottom w:val="none" w:sz="0" w:space="0" w:color="auto"/>
        <w:right w:val="none" w:sz="0" w:space="0" w:color="auto"/>
      </w:divBdr>
    </w:div>
    <w:div w:id="548810412">
      <w:bodyDiv w:val="1"/>
      <w:marLeft w:val="0"/>
      <w:marRight w:val="0"/>
      <w:marTop w:val="0"/>
      <w:marBottom w:val="0"/>
      <w:divBdr>
        <w:top w:val="none" w:sz="0" w:space="0" w:color="auto"/>
        <w:left w:val="none" w:sz="0" w:space="0" w:color="auto"/>
        <w:bottom w:val="none" w:sz="0" w:space="0" w:color="auto"/>
        <w:right w:val="none" w:sz="0" w:space="0" w:color="auto"/>
      </w:divBdr>
    </w:div>
    <w:div w:id="566457514">
      <w:bodyDiv w:val="1"/>
      <w:marLeft w:val="0"/>
      <w:marRight w:val="0"/>
      <w:marTop w:val="0"/>
      <w:marBottom w:val="0"/>
      <w:divBdr>
        <w:top w:val="none" w:sz="0" w:space="0" w:color="auto"/>
        <w:left w:val="none" w:sz="0" w:space="0" w:color="auto"/>
        <w:bottom w:val="none" w:sz="0" w:space="0" w:color="auto"/>
        <w:right w:val="none" w:sz="0" w:space="0" w:color="auto"/>
      </w:divBdr>
    </w:div>
    <w:div w:id="574517132">
      <w:bodyDiv w:val="1"/>
      <w:marLeft w:val="0"/>
      <w:marRight w:val="0"/>
      <w:marTop w:val="0"/>
      <w:marBottom w:val="0"/>
      <w:divBdr>
        <w:top w:val="none" w:sz="0" w:space="0" w:color="auto"/>
        <w:left w:val="none" w:sz="0" w:space="0" w:color="auto"/>
        <w:bottom w:val="none" w:sz="0" w:space="0" w:color="auto"/>
        <w:right w:val="none" w:sz="0" w:space="0" w:color="auto"/>
      </w:divBdr>
    </w:div>
    <w:div w:id="576985449">
      <w:bodyDiv w:val="1"/>
      <w:marLeft w:val="0"/>
      <w:marRight w:val="0"/>
      <w:marTop w:val="0"/>
      <w:marBottom w:val="0"/>
      <w:divBdr>
        <w:top w:val="none" w:sz="0" w:space="0" w:color="auto"/>
        <w:left w:val="none" w:sz="0" w:space="0" w:color="auto"/>
        <w:bottom w:val="none" w:sz="0" w:space="0" w:color="auto"/>
        <w:right w:val="none" w:sz="0" w:space="0" w:color="auto"/>
      </w:divBdr>
    </w:div>
    <w:div w:id="582762982">
      <w:bodyDiv w:val="1"/>
      <w:marLeft w:val="0"/>
      <w:marRight w:val="0"/>
      <w:marTop w:val="0"/>
      <w:marBottom w:val="0"/>
      <w:divBdr>
        <w:top w:val="none" w:sz="0" w:space="0" w:color="auto"/>
        <w:left w:val="none" w:sz="0" w:space="0" w:color="auto"/>
        <w:bottom w:val="none" w:sz="0" w:space="0" w:color="auto"/>
        <w:right w:val="none" w:sz="0" w:space="0" w:color="auto"/>
      </w:divBdr>
    </w:div>
    <w:div w:id="601302968">
      <w:bodyDiv w:val="1"/>
      <w:marLeft w:val="0"/>
      <w:marRight w:val="0"/>
      <w:marTop w:val="0"/>
      <w:marBottom w:val="0"/>
      <w:divBdr>
        <w:top w:val="none" w:sz="0" w:space="0" w:color="auto"/>
        <w:left w:val="none" w:sz="0" w:space="0" w:color="auto"/>
        <w:bottom w:val="none" w:sz="0" w:space="0" w:color="auto"/>
        <w:right w:val="none" w:sz="0" w:space="0" w:color="auto"/>
      </w:divBdr>
    </w:div>
    <w:div w:id="611985319">
      <w:bodyDiv w:val="1"/>
      <w:marLeft w:val="0"/>
      <w:marRight w:val="0"/>
      <w:marTop w:val="0"/>
      <w:marBottom w:val="0"/>
      <w:divBdr>
        <w:top w:val="none" w:sz="0" w:space="0" w:color="auto"/>
        <w:left w:val="none" w:sz="0" w:space="0" w:color="auto"/>
        <w:bottom w:val="none" w:sz="0" w:space="0" w:color="auto"/>
        <w:right w:val="none" w:sz="0" w:space="0" w:color="auto"/>
      </w:divBdr>
    </w:div>
    <w:div w:id="615068491">
      <w:bodyDiv w:val="1"/>
      <w:marLeft w:val="0"/>
      <w:marRight w:val="0"/>
      <w:marTop w:val="0"/>
      <w:marBottom w:val="0"/>
      <w:divBdr>
        <w:top w:val="none" w:sz="0" w:space="0" w:color="auto"/>
        <w:left w:val="none" w:sz="0" w:space="0" w:color="auto"/>
        <w:bottom w:val="none" w:sz="0" w:space="0" w:color="auto"/>
        <w:right w:val="none" w:sz="0" w:space="0" w:color="auto"/>
      </w:divBdr>
    </w:div>
    <w:div w:id="624309302">
      <w:bodyDiv w:val="1"/>
      <w:marLeft w:val="0"/>
      <w:marRight w:val="0"/>
      <w:marTop w:val="0"/>
      <w:marBottom w:val="0"/>
      <w:divBdr>
        <w:top w:val="none" w:sz="0" w:space="0" w:color="auto"/>
        <w:left w:val="none" w:sz="0" w:space="0" w:color="auto"/>
        <w:bottom w:val="none" w:sz="0" w:space="0" w:color="auto"/>
        <w:right w:val="none" w:sz="0" w:space="0" w:color="auto"/>
      </w:divBdr>
    </w:div>
    <w:div w:id="637150533">
      <w:bodyDiv w:val="1"/>
      <w:marLeft w:val="0"/>
      <w:marRight w:val="0"/>
      <w:marTop w:val="0"/>
      <w:marBottom w:val="0"/>
      <w:divBdr>
        <w:top w:val="none" w:sz="0" w:space="0" w:color="auto"/>
        <w:left w:val="none" w:sz="0" w:space="0" w:color="auto"/>
        <w:bottom w:val="none" w:sz="0" w:space="0" w:color="auto"/>
        <w:right w:val="none" w:sz="0" w:space="0" w:color="auto"/>
      </w:divBdr>
    </w:div>
    <w:div w:id="645819816">
      <w:bodyDiv w:val="1"/>
      <w:marLeft w:val="0"/>
      <w:marRight w:val="0"/>
      <w:marTop w:val="0"/>
      <w:marBottom w:val="0"/>
      <w:divBdr>
        <w:top w:val="none" w:sz="0" w:space="0" w:color="auto"/>
        <w:left w:val="none" w:sz="0" w:space="0" w:color="auto"/>
        <w:bottom w:val="none" w:sz="0" w:space="0" w:color="auto"/>
        <w:right w:val="none" w:sz="0" w:space="0" w:color="auto"/>
      </w:divBdr>
    </w:div>
    <w:div w:id="655257025">
      <w:bodyDiv w:val="1"/>
      <w:marLeft w:val="0"/>
      <w:marRight w:val="0"/>
      <w:marTop w:val="0"/>
      <w:marBottom w:val="0"/>
      <w:divBdr>
        <w:top w:val="none" w:sz="0" w:space="0" w:color="auto"/>
        <w:left w:val="none" w:sz="0" w:space="0" w:color="auto"/>
        <w:bottom w:val="none" w:sz="0" w:space="0" w:color="auto"/>
        <w:right w:val="none" w:sz="0" w:space="0" w:color="auto"/>
      </w:divBdr>
    </w:div>
    <w:div w:id="656422215">
      <w:bodyDiv w:val="1"/>
      <w:marLeft w:val="0"/>
      <w:marRight w:val="0"/>
      <w:marTop w:val="0"/>
      <w:marBottom w:val="0"/>
      <w:divBdr>
        <w:top w:val="none" w:sz="0" w:space="0" w:color="auto"/>
        <w:left w:val="none" w:sz="0" w:space="0" w:color="auto"/>
        <w:bottom w:val="none" w:sz="0" w:space="0" w:color="auto"/>
        <w:right w:val="none" w:sz="0" w:space="0" w:color="auto"/>
      </w:divBdr>
    </w:div>
    <w:div w:id="680932780">
      <w:bodyDiv w:val="1"/>
      <w:marLeft w:val="0"/>
      <w:marRight w:val="0"/>
      <w:marTop w:val="0"/>
      <w:marBottom w:val="0"/>
      <w:divBdr>
        <w:top w:val="none" w:sz="0" w:space="0" w:color="auto"/>
        <w:left w:val="none" w:sz="0" w:space="0" w:color="auto"/>
        <w:bottom w:val="none" w:sz="0" w:space="0" w:color="auto"/>
        <w:right w:val="none" w:sz="0" w:space="0" w:color="auto"/>
      </w:divBdr>
    </w:div>
    <w:div w:id="682166661">
      <w:bodyDiv w:val="1"/>
      <w:marLeft w:val="0"/>
      <w:marRight w:val="0"/>
      <w:marTop w:val="0"/>
      <w:marBottom w:val="0"/>
      <w:divBdr>
        <w:top w:val="none" w:sz="0" w:space="0" w:color="auto"/>
        <w:left w:val="none" w:sz="0" w:space="0" w:color="auto"/>
        <w:bottom w:val="none" w:sz="0" w:space="0" w:color="auto"/>
        <w:right w:val="none" w:sz="0" w:space="0" w:color="auto"/>
      </w:divBdr>
    </w:div>
    <w:div w:id="694617402">
      <w:bodyDiv w:val="1"/>
      <w:marLeft w:val="0"/>
      <w:marRight w:val="0"/>
      <w:marTop w:val="0"/>
      <w:marBottom w:val="0"/>
      <w:divBdr>
        <w:top w:val="none" w:sz="0" w:space="0" w:color="auto"/>
        <w:left w:val="none" w:sz="0" w:space="0" w:color="auto"/>
        <w:bottom w:val="none" w:sz="0" w:space="0" w:color="auto"/>
        <w:right w:val="none" w:sz="0" w:space="0" w:color="auto"/>
      </w:divBdr>
    </w:div>
    <w:div w:id="699085576">
      <w:bodyDiv w:val="1"/>
      <w:marLeft w:val="0"/>
      <w:marRight w:val="0"/>
      <w:marTop w:val="0"/>
      <w:marBottom w:val="0"/>
      <w:divBdr>
        <w:top w:val="none" w:sz="0" w:space="0" w:color="auto"/>
        <w:left w:val="none" w:sz="0" w:space="0" w:color="auto"/>
        <w:bottom w:val="none" w:sz="0" w:space="0" w:color="auto"/>
        <w:right w:val="none" w:sz="0" w:space="0" w:color="auto"/>
      </w:divBdr>
    </w:div>
    <w:div w:id="700545581">
      <w:bodyDiv w:val="1"/>
      <w:marLeft w:val="0"/>
      <w:marRight w:val="0"/>
      <w:marTop w:val="0"/>
      <w:marBottom w:val="0"/>
      <w:divBdr>
        <w:top w:val="none" w:sz="0" w:space="0" w:color="auto"/>
        <w:left w:val="none" w:sz="0" w:space="0" w:color="auto"/>
        <w:bottom w:val="none" w:sz="0" w:space="0" w:color="auto"/>
        <w:right w:val="none" w:sz="0" w:space="0" w:color="auto"/>
      </w:divBdr>
    </w:div>
    <w:div w:id="703410486">
      <w:bodyDiv w:val="1"/>
      <w:marLeft w:val="0"/>
      <w:marRight w:val="0"/>
      <w:marTop w:val="0"/>
      <w:marBottom w:val="0"/>
      <w:divBdr>
        <w:top w:val="none" w:sz="0" w:space="0" w:color="auto"/>
        <w:left w:val="none" w:sz="0" w:space="0" w:color="auto"/>
        <w:bottom w:val="none" w:sz="0" w:space="0" w:color="auto"/>
        <w:right w:val="none" w:sz="0" w:space="0" w:color="auto"/>
      </w:divBdr>
    </w:div>
    <w:div w:id="708182734">
      <w:bodyDiv w:val="1"/>
      <w:marLeft w:val="0"/>
      <w:marRight w:val="0"/>
      <w:marTop w:val="0"/>
      <w:marBottom w:val="0"/>
      <w:divBdr>
        <w:top w:val="none" w:sz="0" w:space="0" w:color="auto"/>
        <w:left w:val="none" w:sz="0" w:space="0" w:color="auto"/>
        <w:bottom w:val="none" w:sz="0" w:space="0" w:color="auto"/>
        <w:right w:val="none" w:sz="0" w:space="0" w:color="auto"/>
      </w:divBdr>
    </w:div>
    <w:div w:id="716012751">
      <w:bodyDiv w:val="1"/>
      <w:marLeft w:val="0"/>
      <w:marRight w:val="0"/>
      <w:marTop w:val="0"/>
      <w:marBottom w:val="0"/>
      <w:divBdr>
        <w:top w:val="none" w:sz="0" w:space="0" w:color="auto"/>
        <w:left w:val="none" w:sz="0" w:space="0" w:color="auto"/>
        <w:bottom w:val="none" w:sz="0" w:space="0" w:color="auto"/>
        <w:right w:val="none" w:sz="0" w:space="0" w:color="auto"/>
      </w:divBdr>
    </w:div>
    <w:div w:id="722678007">
      <w:bodyDiv w:val="1"/>
      <w:marLeft w:val="0"/>
      <w:marRight w:val="0"/>
      <w:marTop w:val="0"/>
      <w:marBottom w:val="0"/>
      <w:divBdr>
        <w:top w:val="none" w:sz="0" w:space="0" w:color="auto"/>
        <w:left w:val="none" w:sz="0" w:space="0" w:color="auto"/>
        <w:bottom w:val="none" w:sz="0" w:space="0" w:color="auto"/>
        <w:right w:val="none" w:sz="0" w:space="0" w:color="auto"/>
      </w:divBdr>
    </w:div>
    <w:div w:id="724377002">
      <w:bodyDiv w:val="1"/>
      <w:marLeft w:val="0"/>
      <w:marRight w:val="0"/>
      <w:marTop w:val="0"/>
      <w:marBottom w:val="0"/>
      <w:divBdr>
        <w:top w:val="none" w:sz="0" w:space="0" w:color="auto"/>
        <w:left w:val="none" w:sz="0" w:space="0" w:color="auto"/>
        <w:bottom w:val="none" w:sz="0" w:space="0" w:color="auto"/>
        <w:right w:val="none" w:sz="0" w:space="0" w:color="auto"/>
      </w:divBdr>
    </w:div>
    <w:div w:id="727460058">
      <w:bodyDiv w:val="1"/>
      <w:marLeft w:val="0"/>
      <w:marRight w:val="0"/>
      <w:marTop w:val="0"/>
      <w:marBottom w:val="0"/>
      <w:divBdr>
        <w:top w:val="none" w:sz="0" w:space="0" w:color="auto"/>
        <w:left w:val="none" w:sz="0" w:space="0" w:color="auto"/>
        <w:bottom w:val="none" w:sz="0" w:space="0" w:color="auto"/>
        <w:right w:val="none" w:sz="0" w:space="0" w:color="auto"/>
      </w:divBdr>
    </w:div>
    <w:div w:id="751664982">
      <w:bodyDiv w:val="1"/>
      <w:marLeft w:val="0"/>
      <w:marRight w:val="0"/>
      <w:marTop w:val="0"/>
      <w:marBottom w:val="0"/>
      <w:divBdr>
        <w:top w:val="none" w:sz="0" w:space="0" w:color="auto"/>
        <w:left w:val="none" w:sz="0" w:space="0" w:color="auto"/>
        <w:bottom w:val="none" w:sz="0" w:space="0" w:color="auto"/>
        <w:right w:val="none" w:sz="0" w:space="0" w:color="auto"/>
      </w:divBdr>
    </w:div>
    <w:div w:id="788743341">
      <w:bodyDiv w:val="1"/>
      <w:marLeft w:val="0"/>
      <w:marRight w:val="0"/>
      <w:marTop w:val="0"/>
      <w:marBottom w:val="0"/>
      <w:divBdr>
        <w:top w:val="none" w:sz="0" w:space="0" w:color="auto"/>
        <w:left w:val="none" w:sz="0" w:space="0" w:color="auto"/>
        <w:bottom w:val="none" w:sz="0" w:space="0" w:color="auto"/>
        <w:right w:val="none" w:sz="0" w:space="0" w:color="auto"/>
      </w:divBdr>
    </w:div>
    <w:div w:id="796872995">
      <w:bodyDiv w:val="1"/>
      <w:marLeft w:val="0"/>
      <w:marRight w:val="0"/>
      <w:marTop w:val="0"/>
      <w:marBottom w:val="0"/>
      <w:divBdr>
        <w:top w:val="none" w:sz="0" w:space="0" w:color="auto"/>
        <w:left w:val="none" w:sz="0" w:space="0" w:color="auto"/>
        <w:bottom w:val="none" w:sz="0" w:space="0" w:color="auto"/>
        <w:right w:val="none" w:sz="0" w:space="0" w:color="auto"/>
      </w:divBdr>
    </w:div>
    <w:div w:id="800997125">
      <w:bodyDiv w:val="1"/>
      <w:marLeft w:val="0"/>
      <w:marRight w:val="0"/>
      <w:marTop w:val="0"/>
      <w:marBottom w:val="0"/>
      <w:divBdr>
        <w:top w:val="none" w:sz="0" w:space="0" w:color="auto"/>
        <w:left w:val="none" w:sz="0" w:space="0" w:color="auto"/>
        <w:bottom w:val="none" w:sz="0" w:space="0" w:color="auto"/>
        <w:right w:val="none" w:sz="0" w:space="0" w:color="auto"/>
      </w:divBdr>
    </w:div>
    <w:div w:id="801461279">
      <w:bodyDiv w:val="1"/>
      <w:marLeft w:val="0"/>
      <w:marRight w:val="0"/>
      <w:marTop w:val="0"/>
      <w:marBottom w:val="0"/>
      <w:divBdr>
        <w:top w:val="none" w:sz="0" w:space="0" w:color="auto"/>
        <w:left w:val="none" w:sz="0" w:space="0" w:color="auto"/>
        <w:bottom w:val="none" w:sz="0" w:space="0" w:color="auto"/>
        <w:right w:val="none" w:sz="0" w:space="0" w:color="auto"/>
      </w:divBdr>
    </w:div>
    <w:div w:id="831020382">
      <w:bodyDiv w:val="1"/>
      <w:marLeft w:val="0"/>
      <w:marRight w:val="0"/>
      <w:marTop w:val="0"/>
      <w:marBottom w:val="0"/>
      <w:divBdr>
        <w:top w:val="none" w:sz="0" w:space="0" w:color="auto"/>
        <w:left w:val="none" w:sz="0" w:space="0" w:color="auto"/>
        <w:bottom w:val="none" w:sz="0" w:space="0" w:color="auto"/>
        <w:right w:val="none" w:sz="0" w:space="0" w:color="auto"/>
      </w:divBdr>
    </w:div>
    <w:div w:id="832263381">
      <w:bodyDiv w:val="1"/>
      <w:marLeft w:val="0"/>
      <w:marRight w:val="0"/>
      <w:marTop w:val="0"/>
      <w:marBottom w:val="0"/>
      <w:divBdr>
        <w:top w:val="none" w:sz="0" w:space="0" w:color="auto"/>
        <w:left w:val="none" w:sz="0" w:space="0" w:color="auto"/>
        <w:bottom w:val="none" w:sz="0" w:space="0" w:color="auto"/>
        <w:right w:val="none" w:sz="0" w:space="0" w:color="auto"/>
      </w:divBdr>
    </w:div>
    <w:div w:id="839319816">
      <w:bodyDiv w:val="1"/>
      <w:marLeft w:val="0"/>
      <w:marRight w:val="0"/>
      <w:marTop w:val="0"/>
      <w:marBottom w:val="0"/>
      <w:divBdr>
        <w:top w:val="none" w:sz="0" w:space="0" w:color="auto"/>
        <w:left w:val="none" w:sz="0" w:space="0" w:color="auto"/>
        <w:bottom w:val="none" w:sz="0" w:space="0" w:color="auto"/>
        <w:right w:val="none" w:sz="0" w:space="0" w:color="auto"/>
      </w:divBdr>
    </w:div>
    <w:div w:id="844436116">
      <w:bodyDiv w:val="1"/>
      <w:marLeft w:val="0"/>
      <w:marRight w:val="0"/>
      <w:marTop w:val="0"/>
      <w:marBottom w:val="0"/>
      <w:divBdr>
        <w:top w:val="none" w:sz="0" w:space="0" w:color="auto"/>
        <w:left w:val="none" w:sz="0" w:space="0" w:color="auto"/>
        <w:bottom w:val="none" w:sz="0" w:space="0" w:color="auto"/>
        <w:right w:val="none" w:sz="0" w:space="0" w:color="auto"/>
      </w:divBdr>
    </w:div>
    <w:div w:id="850804760">
      <w:bodyDiv w:val="1"/>
      <w:marLeft w:val="0"/>
      <w:marRight w:val="0"/>
      <w:marTop w:val="0"/>
      <w:marBottom w:val="0"/>
      <w:divBdr>
        <w:top w:val="none" w:sz="0" w:space="0" w:color="auto"/>
        <w:left w:val="none" w:sz="0" w:space="0" w:color="auto"/>
        <w:bottom w:val="none" w:sz="0" w:space="0" w:color="auto"/>
        <w:right w:val="none" w:sz="0" w:space="0" w:color="auto"/>
      </w:divBdr>
    </w:div>
    <w:div w:id="880895370">
      <w:bodyDiv w:val="1"/>
      <w:marLeft w:val="0"/>
      <w:marRight w:val="0"/>
      <w:marTop w:val="0"/>
      <w:marBottom w:val="0"/>
      <w:divBdr>
        <w:top w:val="none" w:sz="0" w:space="0" w:color="auto"/>
        <w:left w:val="none" w:sz="0" w:space="0" w:color="auto"/>
        <w:bottom w:val="none" w:sz="0" w:space="0" w:color="auto"/>
        <w:right w:val="none" w:sz="0" w:space="0" w:color="auto"/>
      </w:divBdr>
    </w:div>
    <w:div w:id="881985198">
      <w:bodyDiv w:val="1"/>
      <w:marLeft w:val="0"/>
      <w:marRight w:val="0"/>
      <w:marTop w:val="0"/>
      <w:marBottom w:val="0"/>
      <w:divBdr>
        <w:top w:val="none" w:sz="0" w:space="0" w:color="auto"/>
        <w:left w:val="none" w:sz="0" w:space="0" w:color="auto"/>
        <w:bottom w:val="none" w:sz="0" w:space="0" w:color="auto"/>
        <w:right w:val="none" w:sz="0" w:space="0" w:color="auto"/>
      </w:divBdr>
    </w:div>
    <w:div w:id="886720973">
      <w:bodyDiv w:val="1"/>
      <w:marLeft w:val="0"/>
      <w:marRight w:val="0"/>
      <w:marTop w:val="0"/>
      <w:marBottom w:val="0"/>
      <w:divBdr>
        <w:top w:val="none" w:sz="0" w:space="0" w:color="auto"/>
        <w:left w:val="none" w:sz="0" w:space="0" w:color="auto"/>
        <w:bottom w:val="none" w:sz="0" w:space="0" w:color="auto"/>
        <w:right w:val="none" w:sz="0" w:space="0" w:color="auto"/>
      </w:divBdr>
    </w:div>
    <w:div w:id="924727157">
      <w:bodyDiv w:val="1"/>
      <w:marLeft w:val="0"/>
      <w:marRight w:val="0"/>
      <w:marTop w:val="0"/>
      <w:marBottom w:val="0"/>
      <w:divBdr>
        <w:top w:val="none" w:sz="0" w:space="0" w:color="auto"/>
        <w:left w:val="none" w:sz="0" w:space="0" w:color="auto"/>
        <w:bottom w:val="none" w:sz="0" w:space="0" w:color="auto"/>
        <w:right w:val="none" w:sz="0" w:space="0" w:color="auto"/>
      </w:divBdr>
    </w:div>
    <w:div w:id="929506399">
      <w:bodyDiv w:val="1"/>
      <w:marLeft w:val="0"/>
      <w:marRight w:val="0"/>
      <w:marTop w:val="0"/>
      <w:marBottom w:val="0"/>
      <w:divBdr>
        <w:top w:val="none" w:sz="0" w:space="0" w:color="auto"/>
        <w:left w:val="none" w:sz="0" w:space="0" w:color="auto"/>
        <w:bottom w:val="none" w:sz="0" w:space="0" w:color="auto"/>
        <w:right w:val="none" w:sz="0" w:space="0" w:color="auto"/>
      </w:divBdr>
    </w:div>
    <w:div w:id="931470619">
      <w:bodyDiv w:val="1"/>
      <w:marLeft w:val="0"/>
      <w:marRight w:val="0"/>
      <w:marTop w:val="0"/>
      <w:marBottom w:val="0"/>
      <w:divBdr>
        <w:top w:val="none" w:sz="0" w:space="0" w:color="auto"/>
        <w:left w:val="none" w:sz="0" w:space="0" w:color="auto"/>
        <w:bottom w:val="none" w:sz="0" w:space="0" w:color="auto"/>
        <w:right w:val="none" w:sz="0" w:space="0" w:color="auto"/>
      </w:divBdr>
    </w:div>
    <w:div w:id="937905484">
      <w:bodyDiv w:val="1"/>
      <w:marLeft w:val="0"/>
      <w:marRight w:val="0"/>
      <w:marTop w:val="0"/>
      <w:marBottom w:val="0"/>
      <w:divBdr>
        <w:top w:val="none" w:sz="0" w:space="0" w:color="auto"/>
        <w:left w:val="none" w:sz="0" w:space="0" w:color="auto"/>
        <w:bottom w:val="none" w:sz="0" w:space="0" w:color="auto"/>
        <w:right w:val="none" w:sz="0" w:space="0" w:color="auto"/>
      </w:divBdr>
    </w:div>
    <w:div w:id="941767467">
      <w:bodyDiv w:val="1"/>
      <w:marLeft w:val="0"/>
      <w:marRight w:val="0"/>
      <w:marTop w:val="0"/>
      <w:marBottom w:val="0"/>
      <w:divBdr>
        <w:top w:val="none" w:sz="0" w:space="0" w:color="auto"/>
        <w:left w:val="none" w:sz="0" w:space="0" w:color="auto"/>
        <w:bottom w:val="none" w:sz="0" w:space="0" w:color="auto"/>
        <w:right w:val="none" w:sz="0" w:space="0" w:color="auto"/>
      </w:divBdr>
    </w:div>
    <w:div w:id="952127715">
      <w:bodyDiv w:val="1"/>
      <w:marLeft w:val="0"/>
      <w:marRight w:val="0"/>
      <w:marTop w:val="0"/>
      <w:marBottom w:val="0"/>
      <w:divBdr>
        <w:top w:val="none" w:sz="0" w:space="0" w:color="auto"/>
        <w:left w:val="none" w:sz="0" w:space="0" w:color="auto"/>
        <w:bottom w:val="none" w:sz="0" w:space="0" w:color="auto"/>
        <w:right w:val="none" w:sz="0" w:space="0" w:color="auto"/>
      </w:divBdr>
    </w:div>
    <w:div w:id="973755824">
      <w:bodyDiv w:val="1"/>
      <w:marLeft w:val="0"/>
      <w:marRight w:val="0"/>
      <w:marTop w:val="0"/>
      <w:marBottom w:val="0"/>
      <w:divBdr>
        <w:top w:val="none" w:sz="0" w:space="0" w:color="auto"/>
        <w:left w:val="none" w:sz="0" w:space="0" w:color="auto"/>
        <w:bottom w:val="none" w:sz="0" w:space="0" w:color="auto"/>
        <w:right w:val="none" w:sz="0" w:space="0" w:color="auto"/>
      </w:divBdr>
    </w:div>
    <w:div w:id="979578028">
      <w:bodyDiv w:val="1"/>
      <w:marLeft w:val="0"/>
      <w:marRight w:val="0"/>
      <w:marTop w:val="0"/>
      <w:marBottom w:val="0"/>
      <w:divBdr>
        <w:top w:val="none" w:sz="0" w:space="0" w:color="auto"/>
        <w:left w:val="none" w:sz="0" w:space="0" w:color="auto"/>
        <w:bottom w:val="none" w:sz="0" w:space="0" w:color="auto"/>
        <w:right w:val="none" w:sz="0" w:space="0" w:color="auto"/>
      </w:divBdr>
    </w:div>
    <w:div w:id="986327425">
      <w:bodyDiv w:val="1"/>
      <w:marLeft w:val="0"/>
      <w:marRight w:val="0"/>
      <w:marTop w:val="0"/>
      <w:marBottom w:val="0"/>
      <w:divBdr>
        <w:top w:val="none" w:sz="0" w:space="0" w:color="auto"/>
        <w:left w:val="none" w:sz="0" w:space="0" w:color="auto"/>
        <w:bottom w:val="none" w:sz="0" w:space="0" w:color="auto"/>
        <w:right w:val="none" w:sz="0" w:space="0" w:color="auto"/>
      </w:divBdr>
    </w:div>
    <w:div w:id="991520162">
      <w:bodyDiv w:val="1"/>
      <w:marLeft w:val="0"/>
      <w:marRight w:val="0"/>
      <w:marTop w:val="0"/>
      <w:marBottom w:val="0"/>
      <w:divBdr>
        <w:top w:val="none" w:sz="0" w:space="0" w:color="auto"/>
        <w:left w:val="none" w:sz="0" w:space="0" w:color="auto"/>
        <w:bottom w:val="none" w:sz="0" w:space="0" w:color="auto"/>
        <w:right w:val="none" w:sz="0" w:space="0" w:color="auto"/>
      </w:divBdr>
    </w:div>
    <w:div w:id="995182079">
      <w:bodyDiv w:val="1"/>
      <w:marLeft w:val="0"/>
      <w:marRight w:val="0"/>
      <w:marTop w:val="0"/>
      <w:marBottom w:val="0"/>
      <w:divBdr>
        <w:top w:val="none" w:sz="0" w:space="0" w:color="auto"/>
        <w:left w:val="none" w:sz="0" w:space="0" w:color="auto"/>
        <w:bottom w:val="none" w:sz="0" w:space="0" w:color="auto"/>
        <w:right w:val="none" w:sz="0" w:space="0" w:color="auto"/>
      </w:divBdr>
    </w:div>
    <w:div w:id="1004480154">
      <w:bodyDiv w:val="1"/>
      <w:marLeft w:val="0"/>
      <w:marRight w:val="0"/>
      <w:marTop w:val="0"/>
      <w:marBottom w:val="0"/>
      <w:divBdr>
        <w:top w:val="none" w:sz="0" w:space="0" w:color="auto"/>
        <w:left w:val="none" w:sz="0" w:space="0" w:color="auto"/>
        <w:bottom w:val="none" w:sz="0" w:space="0" w:color="auto"/>
        <w:right w:val="none" w:sz="0" w:space="0" w:color="auto"/>
      </w:divBdr>
    </w:div>
    <w:div w:id="1022559584">
      <w:bodyDiv w:val="1"/>
      <w:marLeft w:val="0"/>
      <w:marRight w:val="0"/>
      <w:marTop w:val="0"/>
      <w:marBottom w:val="0"/>
      <w:divBdr>
        <w:top w:val="none" w:sz="0" w:space="0" w:color="auto"/>
        <w:left w:val="none" w:sz="0" w:space="0" w:color="auto"/>
        <w:bottom w:val="none" w:sz="0" w:space="0" w:color="auto"/>
        <w:right w:val="none" w:sz="0" w:space="0" w:color="auto"/>
      </w:divBdr>
    </w:div>
    <w:div w:id="1037005130">
      <w:bodyDiv w:val="1"/>
      <w:marLeft w:val="0"/>
      <w:marRight w:val="0"/>
      <w:marTop w:val="0"/>
      <w:marBottom w:val="0"/>
      <w:divBdr>
        <w:top w:val="none" w:sz="0" w:space="0" w:color="auto"/>
        <w:left w:val="none" w:sz="0" w:space="0" w:color="auto"/>
        <w:bottom w:val="none" w:sz="0" w:space="0" w:color="auto"/>
        <w:right w:val="none" w:sz="0" w:space="0" w:color="auto"/>
      </w:divBdr>
    </w:div>
    <w:div w:id="1041248145">
      <w:bodyDiv w:val="1"/>
      <w:marLeft w:val="0"/>
      <w:marRight w:val="0"/>
      <w:marTop w:val="0"/>
      <w:marBottom w:val="0"/>
      <w:divBdr>
        <w:top w:val="none" w:sz="0" w:space="0" w:color="auto"/>
        <w:left w:val="none" w:sz="0" w:space="0" w:color="auto"/>
        <w:bottom w:val="none" w:sz="0" w:space="0" w:color="auto"/>
        <w:right w:val="none" w:sz="0" w:space="0" w:color="auto"/>
      </w:divBdr>
    </w:div>
    <w:div w:id="1045982471">
      <w:bodyDiv w:val="1"/>
      <w:marLeft w:val="0"/>
      <w:marRight w:val="0"/>
      <w:marTop w:val="0"/>
      <w:marBottom w:val="0"/>
      <w:divBdr>
        <w:top w:val="none" w:sz="0" w:space="0" w:color="auto"/>
        <w:left w:val="none" w:sz="0" w:space="0" w:color="auto"/>
        <w:bottom w:val="none" w:sz="0" w:space="0" w:color="auto"/>
        <w:right w:val="none" w:sz="0" w:space="0" w:color="auto"/>
      </w:divBdr>
    </w:div>
    <w:div w:id="1046948086">
      <w:bodyDiv w:val="1"/>
      <w:marLeft w:val="0"/>
      <w:marRight w:val="0"/>
      <w:marTop w:val="0"/>
      <w:marBottom w:val="0"/>
      <w:divBdr>
        <w:top w:val="none" w:sz="0" w:space="0" w:color="auto"/>
        <w:left w:val="none" w:sz="0" w:space="0" w:color="auto"/>
        <w:bottom w:val="none" w:sz="0" w:space="0" w:color="auto"/>
        <w:right w:val="none" w:sz="0" w:space="0" w:color="auto"/>
      </w:divBdr>
    </w:div>
    <w:div w:id="1048605044">
      <w:bodyDiv w:val="1"/>
      <w:marLeft w:val="0"/>
      <w:marRight w:val="0"/>
      <w:marTop w:val="0"/>
      <w:marBottom w:val="0"/>
      <w:divBdr>
        <w:top w:val="none" w:sz="0" w:space="0" w:color="auto"/>
        <w:left w:val="none" w:sz="0" w:space="0" w:color="auto"/>
        <w:bottom w:val="none" w:sz="0" w:space="0" w:color="auto"/>
        <w:right w:val="none" w:sz="0" w:space="0" w:color="auto"/>
      </w:divBdr>
    </w:div>
    <w:div w:id="1055393102">
      <w:bodyDiv w:val="1"/>
      <w:marLeft w:val="0"/>
      <w:marRight w:val="0"/>
      <w:marTop w:val="0"/>
      <w:marBottom w:val="0"/>
      <w:divBdr>
        <w:top w:val="none" w:sz="0" w:space="0" w:color="auto"/>
        <w:left w:val="none" w:sz="0" w:space="0" w:color="auto"/>
        <w:bottom w:val="none" w:sz="0" w:space="0" w:color="auto"/>
        <w:right w:val="none" w:sz="0" w:space="0" w:color="auto"/>
      </w:divBdr>
    </w:div>
    <w:div w:id="1065493786">
      <w:bodyDiv w:val="1"/>
      <w:marLeft w:val="0"/>
      <w:marRight w:val="0"/>
      <w:marTop w:val="0"/>
      <w:marBottom w:val="0"/>
      <w:divBdr>
        <w:top w:val="none" w:sz="0" w:space="0" w:color="auto"/>
        <w:left w:val="none" w:sz="0" w:space="0" w:color="auto"/>
        <w:bottom w:val="none" w:sz="0" w:space="0" w:color="auto"/>
        <w:right w:val="none" w:sz="0" w:space="0" w:color="auto"/>
      </w:divBdr>
    </w:div>
    <w:div w:id="1066611141">
      <w:bodyDiv w:val="1"/>
      <w:marLeft w:val="0"/>
      <w:marRight w:val="0"/>
      <w:marTop w:val="0"/>
      <w:marBottom w:val="0"/>
      <w:divBdr>
        <w:top w:val="none" w:sz="0" w:space="0" w:color="auto"/>
        <w:left w:val="none" w:sz="0" w:space="0" w:color="auto"/>
        <w:bottom w:val="none" w:sz="0" w:space="0" w:color="auto"/>
        <w:right w:val="none" w:sz="0" w:space="0" w:color="auto"/>
      </w:divBdr>
    </w:div>
    <w:div w:id="1066612143">
      <w:bodyDiv w:val="1"/>
      <w:marLeft w:val="0"/>
      <w:marRight w:val="0"/>
      <w:marTop w:val="0"/>
      <w:marBottom w:val="0"/>
      <w:divBdr>
        <w:top w:val="none" w:sz="0" w:space="0" w:color="auto"/>
        <w:left w:val="none" w:sz="0" w:space="0" w:color="auto"/>
        <w:bottom w:val="none" w:sz="0" w:space="0" w:color="auto"/>
        <w:right w:val="none" w:sz="0" w:space="0" w:color="auto"/>
      </w:divBdr>
    </w:div>
    <w:div w:id="1068303639">
      <w:bodyDiv w:val="1"/>
      <w:marLeft w:val="0"/>
      <w:marRight w:val="0"/>
      <w:marTop w:val="0"/>
      <w:marBottom w:val="0"/>
      <w:divBdr>
        <w:top w:val="none" w:sz="0" w:space="0" w:color="auto"/>
        <w:left w:val="none" w:sz="0" w:space="0" w:color="auto"/>
        <w:bottom w:val="none" w:sz="0" w:space="0" w:color="auto"/>
        <w:right w:val="none" w:sz="0" w:space="0" w:color="auto"/>
      </w:divBdr>
    </w:div>
    <w:div w:id="1069696715">
      <w:bodyDiv w:val="1"/>
      <w:marLeft w:val="0"/>
      <w:marRight w:val="0"/>
      <w:marTop w:val="0"/>
      <w:marBottom w:val="0"/>
      <w:divBdr>
        <w:top w:val="none" w:sz="0" w:space="0" w:color="auto"/>
        <w:left w:val="none" w:sz="0" w:space="0" w:color="auto"/>
        <w:bottom w:val="none" w:sz="0" w:space="0" w:color="auto"/>
        <w:right w:val="none" w:sz="0" w:space="0" w:color="auto"/>
      </w:divBdr>
    </w:div>
    <w:div w:id="1083263552">
      <w:bodyDiv w:val="1"/>
      <w:marLeft w:val="0"/>
      <w:marRight w:val="0"/>
      <w:marTop w:val="0"/>
      <w:marBottom w:val="0"/>
      <w:divBdr>
        <w:top w:val="none" w:sz="0" w:space="0" w:color="auto"/>
        <w:left w:val="none" w:sz="0" w:space="0" w:color="auto"/>
        <w:bottom w:val="none" w:sz="0" w:space="0" w:color="auto"/>
        <w:right w:val="none" w:sz="0" w:space="0" w:color="auto"/>
      </w:divBdr>
    </w:div>
    <w:div w:id="1084764061">
      <w:bodyDiv w:val="1"/>
      <w:marLeft w:val="0"/>
      <w:marRight w:val="0"/>
      <w:marTop w:val="0"/>
      <w:marBottom w:val="0"/>
      <w:divBdr>
        <w:top w:val="none" w:sz="0" w:space="0" w:color="auto"/>
        <w:left w:val="none" w:sz="0" w:space="0" w:color="auto"/>
        <w:bottom w:val="none" w:sz="0" w:space="0" w:color="auto"/>
        <w:right w:val="none" w:sz="0" w:space="0" w:color="auto"/>
      </w:divBdr>
    </w:div>
    <w:div w:id="1091660266">
      <w:bodyDiv w:val="1"/>
      <w:marLeft w:val="0"/>
      <w:marRight w:val="0"/>
      <w:marTop w:val="0"/>
      <w:marBottom w:val="0"/>
      <w:divBdr>
        <w:top w:val="none" w:sz="0" w:space="0" w:color="auto"/>
        <w:left w:val="none" w:sz="0" w:space="0" w:color="auto"/>
        <w:bottom w:val="none" w:sz="0" w:space="0" w:color="auto"/>
        <w:right w:val="none" w:sz="0" w:space="0" w:color="auto"/>
      </w:divBdr>
    </w:div>
    <w:div w:id="1092363216">
      <w:bodyDiv w:val="1"/>
      <w:marLeft w:val="0"/>
      <w:marRight w:val="0"/>
      <w:marTop w:val="0"/>
      <w:marBottom w:val="0"/>
      <w:divBdr>
        <w:top w:val="none" w:sz="0" w:space="0" w:color="auto"/>
        <w:left w:val="none" w:sz="0" w:space="0" w:color="auto"/>
        <w:bottom w:val="none" w:sz="0" w:space="0" w:color="auto"/>
        <w:right w:val="none" w:sz="0" w:space="0" w:color="auto"/>
      </w:divBdr>
    </w:div>
    <w:div w:id="1099328876">
      <w:bodyDiv w:val="1"/>
      <w:marLeft w:val="0"/>
      <w:marRight w:val="0"/>
      <w:marTop w:val="0"/>
      <w:marBottom w:val="0"/>
      <w:divBdr>
        <w:top w:val="none" w:sz="0" w:space="0" w:color="auto"/>
        <w:left w:val="none" w:sz="0" w:space="0" w:color="auto"/>
        <w:bottom w:val="none" w:sz="0" w:space="0" w:color="auto"/>
        <w:right w:val="none" w:sz="0" w:space="0" w:color="auto"/>
      </w:divBdr>
    </w:div>
    <w:div w:id="1106389997">
      <w:bodyDiv w:val="1"/>
      <w:marLeft w:val="0"/>
      <w:marRight w:val="0"/>
      <w:marTop w:val="0"/>
      <w:marBottom w:val="0"/>
      <w:divBdr>
        <w:top w:val="none" w:sz="0" w:space="0" w:color="auto"/>
        <w:left w:val="none" w:sz="0" w:space="0" w:color="auto"/>
        <w:bottom w:val="none" w:sz="0" w:space="0" w:color="auto"/>
        <w:right w:val="none" w:sz="0" w:space="0" w:color="auto"/>
      </w:divBdr>
    </w:div>
    <w:div w:id="1127161223">
      <w:bodyDiv w:val="1"/>
      <w:marLeft w:val="0"/>
      <w:marRight w:val="0"/>
      <w:marTop w:val="0"/>
      <w:marBottom w:val="0"/>
      <w:divBdr>
        <w:top w:val="none" w:sz="0" w:space="0" w:color="auto"/>
        <w:left w:val="none" w:sz="0" w:space="0" w:color="auto"/>
        <w:bottom w:val="none" w:sz="0" w:space="0" w:color="auto"/>
        <w:right w:val="none" w:sz="0" w:space="0" w:color="auto"/>
      </w:divBdr>
    </w:div>
    <w:div w:id="1130168654">
      <w:bodyDiv w:val="1"/>
      <w:marLeft w:val="0"/>
      <w:marRight w:val="0"/>
      <w:marTop w:val="0"/>
      <w:marBottom w:val="0"/>
      <w:divBdr>
        <w:top w:val="none" w:sz="0" w:space="0" w:color="auto"/>
        <w:left w:val="none" w:sz="0" w:space="0" w:color="auto"/>
        <w:bottom w:val="none" w:sz="0" w:space="0" w:color="auto"/>
        <w:right w:val="none" w:sz="0" w:space="0" w:color="auto"/>
      </w:divBdr>
    </w:div>
    <w:div w:id="1139566838">
      <w:bodyDiv w:val="1"/>
      <w:marLeft w:val="0"/>
      <w:marRight w:val="0"/>
      <w:marTop w:val="0"/>
      <w:marBottom w:val="0"/>
      <w:divBdr>
        <w:top w:val="none" w:sz="0" w:space="0" w:color="auto"/>
        <w:left w:val="none" w:sz="0" w:space="0" w:color="auto"/>
        <w:bottom w:val="none" w:sz="0" w:space="0" w:color="auto"/>
        <w:right w:val="none" w:sz="0" w:space="0" w:color="auto"/>
      </w:divBdr>
    </w:div>
    <w:div w:id="1152333024">
      <w:bodyDiv w:val="1"/>
      <w:marLeft w:val="0"/>
      <w:marRight w:val="0"/>
      <w:marTop w:val="0"/>
      <w:marBottom w:val="0"/>
      <w:divBdr>
        <w:top w:val="none" w:sz="0" w:space="0" w:color="auto"/>
        <w:left w:val="none" w:sz="0" w:space="0" w:color="auto"/>
        <w:bottom w:val="none" w:sz="0" w:space="0" w:color="auto"/>
        <w:right w:val="none" w:sz="0" w:space="0" w:color="auto"/>
      </w:divBdr>
    </w:div>
    <w:div w:id="1155340537">
      <w:bodyDiv w:val="1"/>
      <w:marLeft w:val="0"/>
      <w:marRight w:val="0"/>
      <w:marTop w:val="0"/>
      <w:marBottom w:val="0"/>
      <w:divBdr>
        <w:top w:val="none" w:sz="0" w:space="0" w:color="auto"/>
        <w:left w:val="none" w:sz="0" w:space="0" w:color="auto"/>
        <w:bottom w:val="none" w:sz="0" w:space="0" w:color="auto"/>
        <w:right w:val="none" w:sz="0" w:space="0" w:color="auto"/>
      </w:divBdr>
    </w:div>
    <w:div w:id="1156653529">
      <w:bodyDiv w:val="1"/>
      <w:marLeft w:val="0"/>
      <w:marRight w:val="0"/>
      <w:marTop w:val="0"/>
      <w:marBottom w:val="0"/>
      <w:divBdr>
        <w:top w:val="none" w:sz="0" w:space="0" w:color="auto"/>
        <w:left w:val="none" w:sz="0" w:space="0" w:color="auto"/>
        <w:bottom w:val="none" w:sz="0" w:space="0" w:color="auto"/>
        <w:right w:val="none" w:sz="0" w:space="0" w:color="auto"/>
      </w:divBdr>
    </w:div>
    <w:div w:id="1157184453">
      <w:bodyDiv w:val="1"/>
      <w:marLeft w:val="0"/>
      <w:marRight w:val="0"/>
      <w:marTop w:val="0"/>
      <w:marBottom w:val="0"/>
      <w:divBdr>
        <w:top w:val="none" w:sz="0" w:space="0" w:color="auto"/>
        <w:left w:val="none" w:sz="0" w:space="0" w:color="auto"/>
        <w:bottom w:val="none" w:sz="0" w:space="0" w:color="auto"/>
        <w:right w:val="none" w:sz="0" w:space="0" w:color="auto"/>
      </w:divBdr>
    </w:div>
    <w:div w:id="1168520000">
      <w:bodyDiv w:val="1"/>
      <w:marLeft w:val="0"/>
      <w:marRight w:val="0"/>
      <w:marTop w:val="0"/>
      <w:marBottom w:val="0"/>
      <w:divBdr>
        <w:top w:val="none" w:sz="0" w:space="0" w:color="auto"/>
        <w:left w:val="none" w:sz="0" w:space="0" w:color="auto"/>
        <w:bottom w:val="none" w:sz="0" w:space="0" w:color="auto"/>
        <w:right w:val="none" w:sz="0" w:space="0" w:color="auto"/>
      </w:divBdr>
    </w:div>
    <w:div w:id="1193617499">
      <w:bodyDiv w:val="1"/>
      <w:marLeft w:val="0"/>
      <w:marRight w:val="0"/>
      <w:marTop w:val="0"/>
      <w:marBottom w:val="0"/>
      <w:divBdr>
        <w:top w:val="none" w:sz="0" w:space="0" w:color="auto"/>
        <w:left w:val="none" w:sz="0" w:space="0" w:color="auto"/>
        <w:bottom w:val="none" w:sz="0" w:space="0" w:color="auto"/>
        <w:right w:val="none" w:sz="0" w:space="0" w:color="auto"/>
      </w:divBdr>
    </w:div>
    <w:div w:id="1194853693">
      <w:bodyDiv w:val="1"/>
      <w:marLeft w:val="0"/>
      <w:marRight w:val="0"/>
      <w:marTop w:val="0"/>
      <w:marBottom w:val="0"/>
      <w:divBdr>
        <w:top w:val="none" w:sz="0" w:space="0" w:color="auto"/>
        <w:left w:val="none" w:sz="0" w:space="0" w:color="auto"/>
        <w:bottom w:val="none" w:sz="0" w:space="0" w:color="auto"/>
        <w:right w:val="none" w:sz="0" w:space="0" w:color="auto"/>
      </w:divBdr>
    </w:div>
    <w:div w:id="1196231840">
      <w:bodyDiv w:val="1"/>
      <w:marLeft w:val="0"/>
      <w:marRight w:val="0"/>
      <w:marTop w:val="0"/>
      <w:marBottom w:val="0"/>
      <w:divBdr>
        <w:top w:val="none" w:sz="0" w:space="0" w:color="auto"/>
        <w:left w:val="none" w:sz="0" w:space="0" w:color="auto"/>
        <w:bottom w:val="none" w:sz="0" w:space="0" w:color="auto"/>
        <w:right w:val="none" w:sz="0" w:space="0" w:color="auto"/>
      </w:divBdr>
    </w:div>
    <w:div w:id="1205406659">
      <w:bodyDiv w:val="1"/>
      <w:marLeft w:val="0"/>
      <w:marRight w:val="0"/>
      <w:marTop w:val="0"/>
      <w:marBottom w:val="0"/>
      <w:divBdr>
        <w:top w:val="none" w:sz="0" w:space="0" w:color="auto"/>
        <w:left w:val="none" w:sz="0" w:space="0" w:color="auto"/>
        <w:bottom w:val="none" w:sz="0" w:space="0" w:color="auto"/>
        <w:right w:val="none" w:sz="0" w:space="0" w:color="auto"/>
      </w:divBdr>
    </w:div>
    <w:div w:id="1227373073">
      <w:bodyDiv w:val="1"/>
      <w:marLeft w:val="0"/>
      <w:marRight w:val="0"/>
      <w:marTop w:val="0"/>
      <w:marBottom w:val="0"/>
      <w:divBdr>
        <w:top w:val="none" w:sz="0" w:space="0" w:color="auto"/>
        <w:left w:val="none" w:sz="0" w:space="0" w:color="auto"/>
        <w:bottom w:val="none" w:sz="0" w:space="0" w:color="auto"/>
        <w:right w:val="none" w:sz="0" w:space="0" w:color="auto"/>
      </w:divBdr>
    </w:div>
    <w:div w:id="1230845619">
      <w:bodyDiv w:val="1"/>
      <w:marLeft w:val="0"/>
      <w:marRight w:val="0"/>
      <w:marTop w:val="0"/>
      <w:marBottom w:val="0"/>
      <w:divBdr>
        <w:top w:val="none" w:sz="0" w:space="0" w:color="auto"/>
        <w:left w:val="none" w:sz="0" w:space="0" w:color="auto"/>
        <w:bottom w:val="none" w:sz="0" w:space="0" w:color="auto"/>
        <w:right w:val="none" w:sz="0" w:space="0" w:color="auto"/>
      </w:divBdr>
    </w:div>
    <w:div w:id="1247610403">
      <w:bodyDiv w:val="1"/>
      <w:marLeft w:val="0"/>
      <w:marRight w:val="0"/>
      <w:marTop w:val="0"/>
      <w:marBottom w:val="0"/>
      <w:divBdr>
        <w:top w:val="none" w:sz="0" w:space="0" w:color="auto"/>
        <w:left w:val="none" w:sz="0" w:space="0" w:color="auto"/>
        <w:bottom w:val="none" w:sz="0" w:space="0" w:color="auto"/>
        <w:right w:val="none" w:sz="0" w:space="0" w:color="auto"/>
      </w:divBdr>
    </w:div>
    <w:div w:id="1250967463">
      <w:bodyDiv w:val="1"/>
      <w:marLeft w:val="0"/>
      <w:marRight w:val="0"/>
      <w:marTop w:val="0"/>
      <w:marBottom w:val="0"/>
      <w:divBdr>
        <w:top w:val="none" w:sz="0" w:space="0" w:color="auto"/>
        <w:left w:val="none" w:sz="0" w:space="0" w:color="auto"/>
        <w:bottom w:val="none" w:sz="0" w:space="0" w:color="auto"/>
        <w:right w:val="none" w:sz="0" w:space="0" w:color="auto"/>
      </w:divBdr>
    </w:div>
    <w:div w:id="1284994874">
      <w:bodyDiv w:val="1"/>
      <w:marLeft w:val="0"/>
      <w:marRight w:val="0"/>
      <w:marTop w:val="0"/>
      <w:marBottom w:val="0"/>
      <w:divBdr>
        <w:top w:val="none" w:sz="0" w:space="0" w:color="auto"/>
        <w:left w:val="none" w:sz="0" w:space="0" w:color="auto"/>
        <w:bottom w:val="none" w:sz="0" w:space="0" w:color="auto"/>
        <w:right w:val="none" w:sz="0" w:space="0" w:color="auto"/>
      </w:divBdr>
    </w:div>
    <w:div w:id="1290865725">
      <w:bodyDiv w:val="1"/>
      <w:marLeft w:val="0"/>
      <w:marRight w:val="0"/>
      <w:marTop w:val="0"/>
      <w:marBottom w:val="0"/>
      <w:divBdr>
        <w:top w:val="none" w:sz="0" w:space="0" w:color="auto"/>
        <w:left w:val="none" w:sz="0" w:space="0" w:color="auto"/>
        <w:bottom w:val="none" w:sz="0" w:space="0" w:color="auto"/>
        <w:right w:val="none" w:sz="0" w:space="0" w:color="auto"/>
      </w:divBdr>
    </w:div>
    <w:div w:id="1292781267">
      <w:bodyDiv w:val="1"/>
      <w:marLeft w:val="0"/>
      <w:marRight w:val="0"/>
      <w:marTop w:val="0"/>
      <w:marBottom w:val="0"/>
      <w:divBdr>
        <w:top w:val="none" w:sz="0" w:space="0" w:color="auto"/>
        <w:left w:val="none" w:sz="0" w:space="0" w:color="auto"/>
        <w:bottom w:val="none" w:sz="0" w:space="0" w:color="auto"/>
        <w:right w:val="none" w:sz="0" w:space="0" w:color="auto"/>
      </w:divBdr>
    </w:div>
    <w:div w:id="1297293031">
      <w:bodyDiv w:val="1"/>
      <w:marLeft w:val="0"/>
      <w:marRight w:val="0"/>
      <w:marTop w:val="0"/>
      <w:marBottom w:val="0"/>
      <w:divBdr>
        <w:top w:val="none" w:sz="0" w:space="0" w:color="auto"/>
        <w:left w:val="none" w:sz="0" w:space="0" w:color="auto"/>
        <w:bottom w:val="none" w:sz="0" w:space="0" w:color="auto"/>
        <w:right w:val="none" w:sz="0" w:space="0" w:color="auto"/>
      </w:divBdr>
    </w:div>
    <w:div w:id="1299216958">
      <w:bodyDiv w:val="1"/>
      <w:marLeft w:val="0"/>
      <w:marRight w:val="0"/>
      <w:marTop w:val="0"/>
      <w:marBottom w:val="0"/>
      <w:divBdr>
        <w:top w:val="none" w:sz="0" w:space="0" w:color="auto"/>
        <w:left w:val="none" w:sz="0" w:space="0" w:color="auto"/>
        <w:bottom w:val="none" w:sz="0" w:space="0" w:color="auto"/>
        <w:right w:val="none" w:sz="0" w:space="0" w:color="auto"/>
      </w:divBdr>
    </w:div>
    <w:div w:id="1304315998">
      <w:bodyDiv w:val="1"/>
      <w:marLeft w:val="0"/>
      <w:marRight w:val="0"/>
      <w:marTop w:val="0"/>
      <w:marBottom w:val="0"/>
      <w:divBdr>
        <w:top w:val="none" w:sz="0" w:space="0" w:color="auto"/>
        <w:left w:val="none" w:sz="0" w:space="0" w:color="auto"/>
        <w:bottom w:val="none" w:sz="0" w:space="0" w:color="auto"/>
        <w:right w:val="none" w:sz="0" w:space="0" w:color="auto"/>
      </w:divBdr>
    </w:div>
    <w:div w:id="1306466151">
      <w:bodyDiv w:val="1"/>
      <w:marLeft w:val="0"/>
      <w:marRight w:val="0"/>
      <w:marTop w:val="0"/>
      <w:marBottom w:val="0"/>
      <w:divBdr>
        <w:top w:val="none" w:sz="0" w:space="0" w:color="auto"/>
        <w:left w:val="none" w:sz="0" w:space="0" w:color="auto"/>
        <w:bottom w:val="none" w:sz="0" w:space="0" w:color="auto"/>
        <w:right w:val="none" w:sz="0" w:space="0" w:color="auto"/>
      </w:divBdr>
    </w:div>
    <w:div w:id="1307664827">
      <w:bodyDiv w:val="1"/>
      <w:marLeft w:val="0"/>
      <w:marRight w:val="0"/>
      <w:marTop w:val="0"/>
      <w:marBottom w:val="0"/>
      <w:divBdr>
        <w:top w:val="none" w:sz="0" w:space="0" w:color="auto"/>
        <w:left w:val="none" w:sz="0" w:space="0" w:color="auto"/>
        <w:bottom w:val="none" w:sz="0" w:space="0" w:color="auto"/>
        <w:right w:val="none" w:sz="0" w:space="0" w:color="auto"/>
      </w:divBdr>
    </w:div>
    <w:div w:id="1313409342">
      <w:bodyDiv w:val="1"/>
      <w:marLeft w:val="0"/>
      <w:marRight w:val="0"/>
      <w:marTop w:val="0"/>
      <w:marBottom w:val="0"/>
      <w:divBdr>
        <w:top w:val="none" w:sz="0" w:space="0" w:color="auto"/>
        <w:left w:val="none" w:sz="0" w:space="0" w:color="auto"/>
        <w:bottom w:val="none" w:sz="0" w:space="0" w:color="auto"/>
        <w:right w:val="none" w:sz="0" w:space="0" w:color="auto"/>
      </w:divBdr>
    </w:div>
    <w:div w:id="1320771001">
      <w:bodyDiv w:val="1"/>
      <w:marLeft w:val="0"/>
      <w:marRight w:val="0"/>
      <w:marTop w:val="0"/>
      <w:marBottom w:val="0"/>
      <w:divBdr>
        <w:top w:val="none" w:sz="0" w:space="0" w:color="auto"/>
        <w:left w:val="none" w:sz="0" w:space="0" w:color="auto"/>
        <w:bottom w:val="none" w:sz="0" w:space="0" w:color="auto"/>
        <w:right w:val="none" w:sz="0" w:space="0" w:color="auto"/>
      </w:divBdr>
    </w:div>
    <w:div w:id="1368679825">
      <w:bodyDiv w:val="1"/>
      <w:marLeft w:val="0"/>
      <w:marRight w:val="0"/>
      <w:marTop w:val="0"/>
      <w:marBottom w:val="0"/>
      <w:divBdr>
        <w:top w:val="none" w:sz="0" w:space="0" w:color="auto"/>
        <w:left w:val="none" w:sz="0" w:space="0" w:color="auto"/>
        <w:bottom w:val="none" w:sz="0" w:space="0" w:color="auto"/>
        <w:right w:val="none" w:sz="0" w:space="0" w:color="auto"/>
      </w:divBdr>
    </w:div>
    <w:div w:id="1384063139">
      <w:bodyDiv w:val="1"/>
      <w:marLeft w:val="0"/>
      <w:marRight w:val="0"/>
      <w:marTop w:val="0"/>
      <w:marBottom w:val="0"/>
      <w:divBdr>
        <w:top w:val="none" w:sz="0" w:space="0" w:color="auto"/>
        <w:left w:val="none" w:sz="0" w:space="0" w:color="auto"/>
        <w:bottom w:val="none" w:sz="0" w:space="0" w:color="auto"/>
        <w:right w:val="none" w:sz="0" w:space="0" w:color="auto"/>
      </w:divBdr>
    </w:div>
    <w:div w:id="1398212126">
      <w:bodyDiv w:val="1"/>
      <w:marLeft w:val="0"/>
      <w:marRight w:val="0"/>
      <w:marTop w:val="0"/>
      <w:marBottom w:val="0"/>
      <w:divBdr>
        <w:top w:val="none" w:sz="0" w:space="0" w:color="auto"/>
        <w:left w:val="none" w:sz="0" w:space="0" w:color="auto"/>
        <w:bottom w:val="none" w:sz="0" w:space="0" w:color="auto"/>
        <w:right w:val="none" w:sz="0" w:space="0" w:color="auto"/>
      </w:divBdr>
    </w:div>
    <w:div w:id="1401363284">
      <w:bodyDiv w:val="1"/>
      <w:marLeft w:val="0"/>
      <w:marRight w:val="0"/>
      <w:marTop w:val="0"/>
      <w:marBottom w:val="0"/>
      <w:divBdr>
        <w:top w:val="none" w:sz="0" w:space="0" w:color="auto"/>
        <w:left w:val="none" w:sz="0" w:space="0" w:color="auto"/>
        <w:bottom w:val="none" w:sz="0" w:space="0" w:color="auto"/>
        <w:right w:val="none" w:sz="0" w:space="0" w:color="auto"/>
      </w:divBdr>
    </w:div>
    <w:div w:id="1403485572">
      <w:bodyDiv w:val="1"/>
      <w:marLeft w:val="0"/>
      <w:marRight w:val="0"/>
      <w:marTop w:val="0"/>
      <w:marBottom w:val="0"/>
      <w:divBdr>
        <w:top w:val="none" w:sz="0" w:space="0" w:color="auto"/>
        <w:left w:val="none" w:sz="0" w:space="0" w:color="auto"/>
        <w:bottom w:val="none" w:sz="0" w:space="0" w:color="auto"/>
        <w:right w:val="none" w:sz="0" w:space="0" w:color="auto"/>
      </w:divBdr>
    </w:div>
    <w:div w:id="1407454635">
      <w:bodyDiv w:val="1"/>
      <w:marLeft w:val="0"/>
      <w:marRight w:val="0"/>
      <w:marTop w:val="0"/>
      <w:marBottom w:val="0"/>
      <w:divBdr>
        <w:top w:val="none" w:sz="0" w:space="0" w:color="auto"/>
        <w:left w:val="none" w:sz="0" w:space="0" w:color="auto"/>
        <w:bottom w:val="none" w:sz="0" w:space="0" w:color="auto"/>
        <w:right w:val="none" w:sz="0" w:space="0" w:color="auto"/>
      </w:divBdr>
    </w:div>
    <w:div w:id="1412115140">
      <w:bodyDiv w:val="1"/>
      <w:marLeft w:val="0"/>
      <w:marRight w:val="0"/>
      <w:marTop w:val="0"/>
      <w:marBottom w:val="0"/>
      <w:divBdr>
        <w:top w:val="none" w:sz="0" w:space="0" w:color="auto"/>
        <w:left w:val="none" w:sz="0" w:space="0" w:color="auto"/>
        <w:bottom w:val="none" w:sz="0" w:space="0" w:color="auto"/>
        <w:right w:val="none" w:sz="0" w:space="0" w:color="auto"/>
      </w:divBdr>
    </w:div>
    <w:div w:id="1466004553">
      <w:bodyDiv w:val="1"/>
      <w:marLeft w:val="0"/>
      <w:marRight w:val="0"/>
      <w:marTop w:val="0"/>
      <w:marBottom w:val="0"/>
      <w:divBdr>
        <w:top w:val="none" w:sz="0" w:space="0" w:color="auto"/>
        <w:left w:val="none" w:sz="0" w:space="0" w:color="auto"/>
        <w:bottom w:val="none" w:sz="0" w:space="0" w:color="auto"/>
        <w:right w:val="none" w:sz="0" w:space="0" w:color="auto"/>
      </w:divBdr>
    </w:div>
    <w:div w:id="1473448098">
      <w:bodyDiv w:val="1"/>
      <w:marLeft w:val="0"/>
      <w:marRight w:val="0"/>
      <w:marTop w:val="0"/>
      <w:marBottom w:val="0"/>
      <w:divBdr>
        <w:top w:val="none" w:sz="0" w:space="0" w:color="auto"/>
        <w:left w:val="none" w:sz="0" w:space="0" w:color="auto"/>
        <w:bottom w:val="none" w:sz="0" w:space="0" w:color="auto"/>
        <w:right w:val="none" w:sz="0" w:space="0" w:color="auto"/>
      </w:divBdr>
    </w:div>
    <w:div w:id="1480996407">
      <w:bodyDiv w:val="1"/>
      <w:marLeft w:val="0"/>
      <w:marRight w:val="0"/>
      <w:marTop w:val="0"/>
      <w:marBottom w:val="0"/>
      <w:divBdr>
        <w:top w:val="none" w:sz="0" w:space="0" w:color="auto"/>
        <w:left w:val="none" w:sz="0" w:space="0" w:color="auto"/>
        <w:bottom w:val="none" w:sz="0" w:space="0" w:color="auto"/>
        <w:right w:val="none" w:sz="0" w:space="0" w:color="auto"/>
      </w:divBdr>
    </w:div>
    <w:div w:id="1483615270">
      <w:bodyDiv w:val="1"/>
      <w:marLeft w:val="0"/>
      <w:marRight w:val="0"/>
      <w:marTop w:val="0"/>
      <w:marBottom w:val="0"/>
      <w:divBdr>
        <w:top w:val="none" w:sz="0" w:space="0" w:color="auto"/>
        <w:left w:val="none" w:sz="0" w:space="0" w:color="auto"/>
        <w:bottom w:val="none" w:sz="0" w:space="0" w:color="auto"/>
        <w:right w:val="none" w:sz="0" w:space="0" w:color="auto"/>
      </w:divBdr>
    </w:div>
    <w:div w:id="1503162542">
      <w:bodyDiv w:val="1"/>
      <w:marLeft w:val="0"/>
      <w:marRight w:val="0"/>
      <w:marTop w:val="0"/>
      <w:marBottom w:val="0"/>
      <w:divBdr>
        <w:top w:val="none" w:sz="0" w:space="0" w:color="auto"/>
        <w:left w:val="none" w:sz="0" w:space="0" w:color="auto"/>
        <w:bottom w:val="none" w:sz="0" w:space="0" w:color="auto"/>
        <w:right w:val="none" w:sz="0" w:space="0" w:color="auto"/>
      </w:divBdr>
    </w:div>
    <w:div w:id="1509829827">
      <w:bodyDiv w:val="1"/>
      <w:marLeft w:val="0"/>
      <w:marRight w:val="0"/>
      <w:marTop w:val="0"/>
      <w:marBottom w:val="0"/>
      <w:divBdr>
        <w:top w:val="none" w:sz="0" w:space="0" w:color="auto"/>
        <w:left w:val="none" w:sz="0" w:space="0" w:color="auto"/>
        <w:bottom w:val="none" w:sz="0" w:space="0" w:color="auto"/>
        <w:right w:val="none" w:sz="0" w:space="0" w:color="auto"/>
      </w:divBdr>
    </w:div>
    <w:div w:id="1521161110">
      <w:bodyDiv w:val="1"/>
      <w:marLeft w:val="0"/>
      <w:marRight w:val="0"/>
      <w:marTop w:val="0"/>
      <w:marBottom w:val="0"/>
      <w:divBdr>
        <w:top w:val="none" w:sz="0" w:space="0" w:color="auto"/>
        <w:left w:val="none" w:sz="0" w:space="0" w:color="auto"/>
        <w:bottom w:val="none" w:sz="0" w:space="0" w:color="auto"/>
        <w:right w:val="none" w:sz="0" w:space="0" w:color="auto"/>
      </w:divBdr>
    </w:div>
    <w:div w:id="1523279422">
      <w:bodyDiv w:val="1"/>
      <w:marLeft w:val="0"/>
      <w:marRight w:val="0"/>
      <w:marTop w:val="0"/>
      <w:marBottom w:val="0"/>
      <w:divBdr>
        <w:top w:val="none" w:sz="0" w:space="0" w:color="auto"/>
        <w:left w:val="none" w:sz="0" w:space="0" w:color="auto"/>
        <w:bottom w:val="none" w:sz="0" w:space="0" w:color="auto"/>
        <w:right w:val="none" w:sz="0" w:space="0" w:color="auto"/>
      </w:divBdr>
    </w:div>
    <w:div w:id="1531919924">
      <w:bodyDiv w:val="1"/>
      <w:marLeft w:val="0"/>
      <w:marRight w:val="0"/>
      <w:marTop w:val="0"/>
      <w:marBottom w:val="0"/>
      <w:divBdr>
        <w:top w:val="none" w:sz="0" w:space="0" w:color="auto"/>
        <w:left w:val="none" w:sz="0" w:space="0" w:color="auto"/>
        <w:bottom w:val="none" w:sz="0" w:space="0" w:color="auto"/>
        <w:right w:val="none" w:sz="0" w:space="0" w:color="auto"/>
      </w:divBdr>
    </w:div>
    <w:div w:id="1536386917">
      <w:bodyDiv w:val="1"/>
      <w:marLeft w:val="0"/>
      <w:marRight w:val="0"/>
      <w:marTop w:val="0"/>
      <w:marBottom w:val="0"/>
      <w:divBdr>
        <w:top w:val="none" w:sz="0" w:space="0" w:color="auto"/>
        <w:left w:val="none" w:sz="0" w:space="0" w:color="auto"/>
        <w:bottom w:val="none" w:sz="0" w:space="0" w:color="auto"/>
        <w:right w:val="none" w:sz="0" w:space="0" w:color="auto"/>
      </w:divBdr>
    </w:div>
    <w:div w:id="1546092069">
      <w:bodyDiv w:val="1"/>
      <w:marLeft w:val="0"/>
      <w:marRight w:val="0"/>
      <w:marTop w:val="0"/>
      <w:marBottom w:val="0"/>
      <w:divBdr>
        <w:top w:val="none" w:sz="0" w:space="0" w:color="auto"/>
        <w:left w:val="none" w:sz="0" w:space="0" w:color="auto"/>
        <w:bottom w:val="none" w:sz="0" w:space="0" w:color="auto"/>
        <w:right w:val="none" w:sz="0" w:space="0" w:color="auto"/>
      </w:divBdr>
    </w:div>
    <w:div w:id="1546214349">
      <w:bodyDiv w:val="1"/>
      <w:marLeft w:val="0"/>
      <w:marRight w:val="0"/>
      <w:marTop w:val="0"/>
      <w:marBottom w:val="0"/>
      <w:divBdr>
        <w:top w:val="none" w:sz="0" w:space="0" w:color="auto"/>
        <w:left w:val="none" w:sz="0" w:space="0" w:color="auto"/>
        <w:bottom w:val="none" w:sz="0" w:space="0" w:color="auto"/>
        <w:right w:val="none" w:sz="0" w:space="0" w:color="auto"/>
      </w:divBdr>
    </w:div>
    <w:div w:id="1551573036">
      <w:bodyDiv w:val="1"/>
      <w:marLeft w:val="0"/>
      <w:marRight w:val="0"/>
      <w:marTop w:val="0"/>
      <w:marBottom w:val="0"/>
      <w:divBdr>
        <w:top w:val="none" w:sz="0" w:space="0" w:color="auto"/>
        <w:left w:val="none" w:sz="0" w:space="0" w:color="auto"/>
        <w:bottom w:val="none" w:sz="0" w:space="0" w:color="auto"/>
        <w:right w:val="none" w:sz="0" w:space="0" w:color="auto"/>
      </w:divBdr>
    </w:div>
    <w:div w:id="1564442252">
      <w:bodyDiv w:val="1"/>
      <w:marLeft w:val="0"/>
      <w:marRight w:val="0"/>
      <w:marTop w:val="0"/>
      <w:marBottom w:val="0"/>
      <w:divBdr>
        <w:top w:val="none" w:sz="0" w:space="0" w:color="auto"/>
        <w:left w:val="none" w:sz="0" w:space="0" w:color="auto"/>
        <w:bottom w:val="none" w:sz="0" w:space="0" w:color="auto"/>
        <w:right w:val="none" w:sz="0" w:space="0" w:color="auto"/>
      </w:divBdr>
    </w:div>
    <w:div w:id="1568342271">
      <w:bodyDiv w:val="1"/>
      <w:marLeft w:val="0"/>
      <w:marRight w:val="0"/>
      <w:marTop w:val="0"/>
      <w:marBottom w:val="0"/>
      <w:divBdr>
        <w:top w:val="none" w:sz="0" w:space="0" w:color="auto"/>
        <w:left w:val="none" w:sz="0" w:space="0" w:color="auto"/>
        <w:bottom w:val="none" w:sz="0" w:space="0" w:color="auto"/>
        <w:right w:val="none" w:sz="0" w:space="0" w:color="auto"/>
      </w:divBdr>
    </w:div>
    <w:div w:id="1573858104">
      <w:bodyDiv w:val="1"/>
      <w:marLeft w:val="0"/>
      <w:marRight w:val="0"/>
      <w:marTop w:val="0"/>
      <w:marBottom w:val="0"/>
      <w:divBdr>
        <w:top w:val="none" w:sz="0" w:space="0" w:color="auto"/>
        <w:left w:val="none" w:sz="0" w:space="0" w:color="auto"/>
        <w:bottom w:val="none" w:sz="0" w:space="0" w:color="auto"/>
        <w:right w:val="none" w:sz="0" w:space="0" w:color="auto"/>
      </w:divBdr>
    </w:div>
    <w:div w:id="1585337263">
      <w:bodyDiv w:val="1"/>
      <w:marLeft w:val="0"/>
      <w:marRight w:val="0"/>
      <w:marTop w:val="0"/>
      <w:marBottom w:val="0"/>
      <w:divBdr>
        <w:top w:val="none" w:sz="0" w:space="0" w:color="auto"/>
        <w:left w:val="none" w:sz="0" w:space="0" w:color="auto"/>
        <w:bottom w:val="none" w:sz="0" w:space="0" w:color="auto"/>
        <w:right w:val="none" w:sz="0" w:space="0" w:color="auto"/>
      </w:divBdr>
    </w:div>
    <w:div w:id="1623994332">
      <w:bodyDiv w:val="1"/>
      <w:marLeft w:val="0"/>
      <w:marRight w:val="0"/>
      <w:marTop w:val="0"/>
      <w:marBottom w:val="0"/>
      <w:divBdr>
        <w:top w:val="none" w:sz="0" w:space="0" w:color="auto"/>
        <w:left w:val="none" w:sz="0" w:space="0" w:color="auto"/>
        <w:bottom w:val="none" w:sz="0" w:space="0" w:color="auto"/>
        <w:right w:val="none" w:sz="0" w:space="0" w:color="auto"/>
      </w:divBdr>
    </w:div>
    <w:div w:id="1648170108">
      <w:bodyDiv w:val="1"/>
      <w:marLeft w:val="0"/>
      <w:marRight w:val="0"/>
      <w:marTop w:val="0"/>
      <w:marBottom w:val="0"/>
      <w:divBdr>
        <w:top w:val="none" w:sz="0" w:space="0" w:color="auto"/>
        <w:left w:val="none" w:sz="0" w:space="0" w:color="auto"/>
        <w:bottom w:val="none" w:sz="0" w:space="0" w:color="auto"/>
        <w:right w:val="none" w:sz="0" w:space="0" w:color="auto"/>
      </w:divBdr>
    </w:div>
    <w:div w:id="1650283530">
      <w:bodyDiv w:val="1"/>
      <w:marLeft w:val="0"/>
      <w:marRight w:val="0"/>
      <w:marTop w:val="0"/>
      <w:marBottom w:val="0"/>
      <w:divBdr>
        <w:top w:val="none" w:sz="0" w:space="0" w:color="auto"/>
        <w:left w:val="none" w:sz="0" w:space="0" w:color="auto"/>
        <w:bottom w:val="none" w:sz="0" w:space="0" w:color="auto"/>
        <w:right w:val="none" w:sz="0" w:space="0" w:color="auto"/>
      </w:divBdr>
    </w:div>
    <w:div w:id="1665236752">
      <w:bodyDiv w:val="1"/>
      <w:marLeft w:val="0"/>
      <w:marRight w:val="0"/>
      <w:marTop w:val="0"/>
      <w:marBottom w:val="0"/>
      <w:divBdr>
        <w:top w:val="none" w:sz="0" w:space="0" w:color="auto"/>
        <w:left w:val="none" w:sz="0" w:space="0" w:color="auto"/>
        <w:bottom w:val="none" w:sz="0" w:space="0" w:color="auto"/>
        <w:right w:val="none" w:sz="0" w:space="0" w:color="auto"/>
      </w:divBdr>
    </w:div>
    <w:div w:id="1666276292">
      <w:bodyDiv w:val="1"/>
      <w:marLeft w:val="0"/>
      <w:marRight w:val="0"/>
      <w:marTop w:val="0"/>
      <w:marBottom w:val="0"/>
      <w:divBdr>
        <w:top w:val="none" w:sz="0" w:space="0" w:color="auto"/>
        <w:left w:val="none" w:sz="0" w:space="0" w:color="auto"/>
        <w:bottom w:val="none" w:sz="0" w:space="0" w:color="auto"/>
        <w:right w:val="none" w:sz="0" w:space="0" w:color="auto"/>
      </w:divBdr>
    </w:div>
    <w:div w:id="1667901617">
      <w:bodyDiv w:val="1"/>
      <w:marLeft w:val="0"/>
      <w:marRight w:val="0"/>
      <w:marTop w:val="0"/>
      <w:marBottom w:val="0"/>
      <w:divBdr>
        <w:top w:val="none" w:sz="0" w:space="0" w:color="auto"/>
        <w:left w:val="none" w:sz="0" w:space="0" w:color="auto"/>
        <w:bottom w:val="none" w:sz="0" w:space="0" w:color="auto"/>
        <w:right w:val="none" w:sz="0" w:space="0" w:color="auto"/>
      </w:divBdr>
    </w:div>
    <w:div w:id="1676616669">
      <w:bodyDiv w:val="1"/>
      <w:marLeft w:val="0"/>
      <w:marRight w:val="0"/>
      <w:marTop w:val="0"/>
      <w:marBottom w:val="0"/>
      <w:divBdr>
        <w:top w:val="none" w:sz="0" w:space="0" w:color="auto"/>
        <w:left w:val="none" w:sz="0" w:space="0" w:color="auto"/>
        <w:bottom w:val="none" w:sz="0" w:space="0" w:color="auto"/>
        <w:right w:val="none" w:sz="0" w:space="0" w:color="auto"/>
      </w:divBdr>
    </w:div>
    <w:div w:id="1691295622">
      <w:bodyDiv w:val="1"/>
      <w:marLeft w:val="0"/>
      <w:marRight w:val="0"/>
      <w:marTop w:val="0"/>
      <w:marBottom w:val="0"/>
      <w:divBdr>
        <w:top w:val="none" w:sz="0" w:space="0" w:color="auto"/>
        <w:left w:val="none" w:sz="0" w:space="0" w:color="auto"/>
        <w:bottom w:val="none" w:sz="0" w:space="0" w:color="auto"/>
        <w:right w:val="none" w:sz="0" w:space="0" w:color="auto"/>
      </w:divBdr>
    </w:div>
    <w:div w:id="1708407952">
      <w:bodyDiv w:val="1"/>
      <w:marLeft w:val="0"/>
      <w:marRight w:val="0"/>
      <w:marTop w:val="0"/>
      <w:marBottom w:val="0"/>
      <w:divBdr>
        <w:top w:val="none" w:sz="0" w:space="0" w:color="auto"/>
        <w:left w:val="none" w:sz="0" w:space="0" w:color="auto"/>
        <w:bottom w:val="none" w:sz="0" w:space="0" w:color="auto"/>
        <w:right w:val="none" w:sz="0" w:space="0" w:color="auto"/>
      </w:divBdr>
    </w:div>
    <w:div w:id="1726247741">
      <w:bodyDiv w:val="1"/>
      <w:marLeft w:val="0"/>
      <w:marRight w:val="0"/>
      <w:marTop w:val="0"/>
      <w:marBottom w:val="0"/>
      <w:divBdr>
        <w:top w:val="none" w:sz="0" w:space="0" w:color="auto"/>
        <w:left w:val="none" w:sz="0" w:space="0" w:color="auto"/>
        <w:bottom w:val="none" w:sz="0" w:space="0" w:color="auto"/>
        <w:right w:val="none" w:sz="0" w:space="0" w:color="auto"/>
      </w:divBdr>
    </w:div>
    <w:div w:id="1739018046">
      <w:bodyDiv w:val="1"/>
      <w:marLeft w:val="0"/>
      <w:marRight w:val="0"/>
      <w:marTop w:val="0"/>
      <w:marBottom w:val="0"/>
      <w:divBdr>
        <w:top w:val="none" w:sz="0" w:space="0" w:color="auto"/>
        <w:left w:val="none" w:sz="0" w:space="0" w:color="auto"/>
        <w:bottom w:val="none" w:sz="0" w:space="0" w:color="auto"/>
        <w:right w:val="none" w:sz="0" w:space="0" w:color="auto"/>
      </w:divBdr>
    </w:div>
    <w:div w:id="1739590414">
      <w:bodyDiv w:val="1"/>
      <w:marLeft w:val="0"/>
      <w:marRight w:val="0"/>
      <w:marTop w:val="0"/>
      <w:marBottom w:val="0"/>
      <w:divBdr>
        <w:top w:val="none" w:sz="0" w:space="0" w:color="auto"/>
        <w:left w:val="none" w:sz="0" w:space="0" w:color="auto"/>
        <w:bottom w:val="none" w:sz="0" w:space="0" w:color="auto"/>
        <w:right w:val="none" w:sz="0" w:space="0" w:color="auto"/>
      </w:divBdr>
    </w:div>
    <w:div w:id="1745225793">
      <w:bodyDiv w:val="1"/>
      <w:marLeft w:val="0"/>
      <w:marRight w:val="0"/>
      <w:marTop w:val="0"/>
      <w:marBottom w:val="0"/>
      <w:divBdr>
        <w:top w:val="none" w:sz="0" w:space="0" w:color="auto"/>
        <w:left w:val="none" w:sz="0" w:space="0" w:color="auto"/>
        <w:bottom w:val="none" w:sz="0" w:space="0" w:color="auto"/>
        <w:right w:val="none" w:sz="0" w:space="0" w:color="auto"/>
      </w:divBdr>
    </w:div>
    <w:div w:id="1745494848">
      <w:bodyDiv w:val="1"/>
      <w:marLeft w:val="0"/>
      <w:marRight w:val="0"/>
      <w:marTop w:val="0"/>
      <w:marBottom w:val="0"/>
      <w:divBdr>
        <w:top w:val="none" w:sz="0" w:space="0" w:color="auto"/>
        <w:left w:val="none" w:sz="0" w:space="0" w:color="auto"/>
        <w:bottom w:val="none" w:sz="0" w:space="0" w:color="auto"/>
        <w:right w:val="none" w:sz="0" w:space="0" w:color="auto"/>
      </w:divBdr>
    </w:div>
    <w:div w:id="1747148540">
      <w:bodyDiv w:val="1"/>
      <w:marLeft w:val="0"/>
      <w:marRight w:val="0"/>
      <w:marTop w:val="0"/>
      <w:marBottom w:val="0"/>
      <w:divBdr>
        <w:top w:val="none" w:sz="0" w:space="0" w:color="auto"/>
        <w:left w:val="none" w:sz="0" w:space="0" w:color="auto"/>
        <w:bottom w:val="none" w:sz="0" w:space="0" w:color="auto"/>
        <w:right w:val="none" w:sz="0" w:space="0" w:color="auto"/>
      </w:divBdr>
    </w:div>
    <w:div w:id="1751734042">
      <w:bodyDiv w:val="1"/>
      <w:marLeft w:val="0"/>
      <w:marRight w:val="0"/>
      <w:marTop w:val="0"/>
      <w:marBottom w:val="0"/>
      <w:divBdr>
        <w:top w:val="none" w:sz="0" w:space="0" w:color="auto"/>
        <w:left w:val="none" w:sz="0" w:space="0" w:color="auto"/>
        <w:bottom w:val="none" w:sz="0" w:space="0" w:color="auto"/>
        <w:right w:val="none" w:sz="0" w:space="0" w:color="auto"/>
      </w:divBdr>
    </w:div>
    <w:div w:id="1768189589">
      <w:bodyDiv w:val="1"/>
      <w:marLeft w:val="0"/>
      <w:marRight w:val="0"/>
      <w:marTop w:val="0"/>
      <w:marBottom w:val="0"/>
      <w:divBdr>
        <w:top w:val="none" w:sz="0" w:space="0" w:color="auto"/>
        <w:left w:val="none" w:sz="0" w:space="0" w:color="auto"/>
        <w:bottom w:val="none" w:sz="0" w:space="0" w:color="auto"/>
        <w:right w:val="none" w:sz="0" w:space="0" w:color="auto"/>
      </w:divBdr>
    </w:div>
    <w:div w:id="1777095942">
      <w:bodyDiv w:val="1"/>
      <w:marLeft w:val="0"/>
      <w:marRight w:val="0"/>
      <w:marTop w:val="0"/>
      <w:marBottom w:val="0"/>
      <w:divBdr>
        <w:top w:val="none" w:sz="0" w:space="0" w:color="auto"/>
        <w:left w:val="none" w:sz="0" w:space="0" w:color="auto"/>
        <w:bottom w:val="none" w:sz="0" w:space="0" w:color="auto"/>
        <w:right w:val="none" w:sz="0" w:space="0" w:color="auto"/>
      </w:divBdr>
    </w:div>
    <w:div w:id="1799951980">
      <w:bodyDiv w:val="1"/>
      <w:marLeft w:val="0"/>
      <w:marRight w:val="0"/>
      <w:marTop w:val="0"/>
      <w:marBottom w:val="0"/>
      <w:divBdr>
        <w:top w:val="none" w:sz="0" w:space="0" w:color="auto"/>
        <w:left w:val="none" w:sz="0" w:space="0" w:color="auto"/>
        <w:bottom w:val="none" w:sz="0" w:space="0" w:color="auto"/>
        <w:right w:val="none" w:sz="0" w:space="0" w:color="auto"/>
      </w:divBdr>
    </w:div>
    <w:div w:id="1813523404">
      <w:bodyDiv w:val="1"/>
      <w:marLeft w:val="0"/>
      <w:marRight w:val="0"/>
      <w:marTop w:val="0"/>
      <w:marBottom w:val="0"/>
      <w:divBdr>
        <w:top w:val="none" w:sz="0" w:space="0" w:color="auto"/>
        <w:left w:val="none" w:sz="0" w:space="0" w:color="auto"/>
        <w:bottom w:val="none" w:sz="0" w:space="0" w:color="auto"/>
        <w:right w:val="none" w:sz="0" w:space="0" w:color="auto"/>
      </w:divBdr>
    </w:div>
    <w:div w:id="1831561415">
      <w:bodyDiv w:val="1"/>
      <w:marLeft w:val="0"/>
      <w:marRight w:val="0"/>
      <w:marTop w:val="0"/>
      <w:marBottom w:val="0"/>
      <w:divBdr>
        <w:top w:val="none" w:sz="0" w:space="0" w:color="auto"/>
        <w:left w:val="none" w:sz="0" w:space="0" w:color="auto"/>
        <w:bottom w:val="none" w:sz="0" w:space="0" w:color="auto"/>
        <w:right w:val="none" w:sz="0" w:space="0" w:color="auto"/>
      </w:divBdr>
    </w:div>
    <w:div w:id="1857108280">
      <w:bodyDiv w:val="1"/>
      <w:marLeft w:val="0"/>
      <w:marRight w:val="0"/>
      <w:marTop w:val="0"/>
      <w:marBottom w:val="0"/>
      <w:divBdr>
        <w:top w:val="none" w:sz="0" w:space="0" w:color="auto"/>
        <w:left w:val="none" w:sz="0" w:space="0" w:color="auto"/>
        <w:bottom w:val="none" w:sz="0" w:space="0" w:color="auto"/>
        <w:right w:val="none" w:sz="0" w:space="0" w:color="auto"/>
      </w:divBdr>
    </w:div>
    <w:div w:id="1871186902">
      <w:bodyDiv w:val="1"/>
      <w:marLeft w:val="0"/>
      <w:marRight w:val="0"/>
      <w:marTop w:val="0"/>
      <w:marBottom w:val="0"/>
      <w:divBdr>
        <w:top w:val="none" w:sz="0" w:space="0" w:color="auto"/>
        <w:left w:val="none" w:sz="0" w:space="0" w:color="auto"/>
        <w:bottom w:val="none" w:sz="0" w:space="0" w:color="auto"/>
        <w:right w:val="none" w:sz="0" w:space="0" w:color="auto"/>
      </w:divBdr>
    </w:div>
    <w:div w:id="1873223306">
      <w:bodyDiv w:val="1"/>
      <w:marLeft w:val="0"/>
      <w:marRight w:val="0"/>
      <w:marTop w:val="0"/>
      <w:marBottom w:val="0"/>
      <w:divBdr>
        <w:top w:val="none" w:sz="0" w:space="0" w:color="auto"/>
        <w:left w:val="none" w:sz="0" w:space="0" w:color="auto"/>
        <w:bottom w:val="none" w:sz="0" w:space="0" w:color="auto"/>
        <w:right w:val="none" w:sz="0" w:space="0" w:color="auto"/>
      </w:divBdr>
    </w:div>
    <w:div w:id="1875001850">
      <w:bodyDiv w:val="1"/>
      <w:marLeft w:val="0"/>
      <w:marRight w:val="0"/>
      <w:marTop w:val="0"/>
      <w:marBottom w:val="0"/>
      <w:divBdr>
        <w:top w:val="none" w:sz="0" w:space="0" w:color="auto"/>
        <w:left w:val="none" w:sz="0" w:space="0" w:color="auto"/>
        <w:bottom w:val="none" w:sz="0" w:space="0" w:color="auto"/>
        <w:right w:val="none" w:sz="0" w:space="0" w:color="auto"/>
      </w:divBdr>
    </w:div>
    <w:div w:id="1881622551">
      <w:bodyDiv w:val="1"/>
      <w:marLeft w:val="0"/>
      <w:marRight w:val="0"/>
      <w:marTop w:val="0"/>
      <w:marBottom w:val="0"/>
      <w:divBdr>
        <w:top w:val="none" w:sz="0" w:space="0" w:color="auto"/>
        <w:left w:val="none" w:sz="0" w:space="0" w:color="auto"/>
        <w:bottom w:val="none" w:sz="0" w:space="0" w:color="auto"/>
        <w:right w:val="none" w:sz="0" w:space="0" w:color="auto"/>
      </w:divBdr>
    </w:div>
    <w:div w:id="1881697453">
      <w:bodyDiv w:val="1"/>
      <w:marLeft w:val="0"/>
      <w:marRight w:val="0"/>
      <w:marTop w:val="0"/>
      <w:marBottom w:val="0"/>
      <w:divBdr>
        <w:top w:val="none" w:sz="0" w:space="0" w:color="auto"/>
        <w:left w:val="none" w:sz="0" w:space="0" w:color="auto"/>
        <w:bottom w:val="none" w:sz="0" w:space="0" w:color="auto"/>
        <w:right w:val="none" w:sz="0" w:space="0" w:color="auto"/>
      </w:divBdr>
    </w:div>
    <w:div w:id="1883132428">
      <w:bodyDiv w:val="1"/>
      <w:marLeft w:val="0"/>
      <w:marRight w:val="0"/>
      <w:marTop w:val="0"/>
      <w:marBottom w:val="0"/>
      <w:divBdr>
        <w:top w:val="none" w:sz="0" w:space="0" w:color="auto"/>
        <w:left w:val="none" w:sz="0" w:space="0" w:color="auto"/>
        <w:bottom w:val="none" w:sz="0" w:space="0" w:color="auto"/>
        <w:right w:val="none" w:sz="0" w:space="0" w:color="auto"/>
      </w:divBdr>
    </w:div>
    <w:div w:id="1884825991">
      <w:bodyDiv w:val="1"/>
      <w:marLeft w:val="0"/>
      <w:marRight w:val="0"/>
      <w:marTop w:val="0"/>
      <w:marBottom w:val="0"/>
      <w:divBdr>
        <w:top w:val="none" w:sz="0" w:space="0" w:color="auto"/>
        <w:left w:val="none" w:sz="0" w:space="0" w:color="auto"/>
        <w:bottom w:val="none" w:sz="0" w:space="0" w:color="auto"/>
        <w:right w:val="none" w:sz="0" w:space="0" w:color="auto"/>
      </w:divBdr>
    </w:div>
    <w:div w:id="1888955707">
      <w:bodyDiv w:val="1"/>
      <w:marLeft w:val="0"/>
      <w:marRight w:val="0"/>
      <w:marTop w:val="0"/>
      <w:marBottom w:val="0"/>
      <w:divBdr>
        <w:top w:val="none" w:sz="0" w:space="0" w:color="auto"/>
        <w:left w:val="none" w:sz="0" w:space="0" w:color="auto"/>
        <w:bottom w:val="none" w:sz="0" w:space="0" w:color="auto"/>
        <w:right w:val="none" w:sz="0" w:space="0" w:color="auto"/>
      </w:divBdr>
    </w:div>
    <w:div w:id="1898005801">
      <w:bodyDiv w:val="1"/>
      <w:marLeft w:val="0"/>
      <w:marRight w:val="0"/>
      <w:marTop w:val="0"/>
      <w:marBottom w:val="0"/>
      <w:divBdr>
        <w:top w:val="none" w:sz="0" w:space="0" w:color="auto"/>
        <w:left w:val="none" w:sz="0" w:space="0" w:color="auto"/>
        <w:bottom w:val="none" w:sz="0" w:space="0" w:color="auto"/>
        <w:right w:val="none" w:sz="0" w:space="0" w:color="auto"/>
      </w:divBdr>
    </w:div>
    <w:div w:id="1899893949">
      <w:bodyDiv w:val="1"/>
      <w:marLeft w:val="0"/>
      <w:marRight w:val="0"/>
      <w:marTop w:val="0"/>
      <w:marBottom w:val="0"/>
      <w:divBdr>
        <w:top w:val="none" w:sz="0" w:space="0" w:color="auto"/>
        <w:left w:val="none" w:sz="0" w:space="0" w:color="auto"/>
        <w:bottom w:val="none" w:sz="0" w:space="0" w:color="auto"/>
        <w:right w:val="none" w:sz="0" w:space="0" w:color="auto"/>
      </w:divBdr>
    </w:div>
    <w:div w:id="1905139266">
      <w:bodyDiv w:val="1"/>
      <w:marLeft w:val="0"/>
      <w:marRight w:val="0"/>
      <w:marTop w:val="0"/>
      <w:marBottom w:val="0"/>
      <w:divBdr>
        <w:top w:val="none" w:sz="0" w:space="0" w:color="auto"/>
        <w:left w:val="none" w:sz="0" w:space="0" w:color="auto"/>
        <w:bottom w:val="none" w:sz="0" w:space="0" w:color="auto"/>
        <w:right w:val="none" w:sz="0" w:space="0" w:color="auto"/>
      </w:divBdr>
    </w:div>
    <w:div w:id="1916209717">
      <w:bodyDiv w:val="1"/>
      <w:marLeft w:val="0"/>
      <w:marRight w:val="0"/>
      <w:marTop w:val="0"/>
      <w:marBottom w:val="0"/>
      <w:divBdr>
        <w:top w:val="none" w:sz="0" w:space="0" w:color="auto"/>
        <w:left w:val="none" w:sz="0" w:space="0" w:color="auto"/>
        <w:bottom w:val="none" w:sz="0" w:space="0" w:color="auto"/>
        <w:right w:val="none" w:sz="0" w:space="0" w:color="auto"/>
      </w:divBdr>
    </w:div>
    <w:div w:id="1943300847">
      <w:bodyDiv w:val="1"/>
      <w:marLeft w:val="0"/>
      <w:marRight w:val="0"/>
      <w:marTop w:val="0"/>
      <w:marBottom w:val="0"/>
      <w:divBdr>
        <w:top w:val="none" w:sz="0" w:space="0" w:color="auto"/>
        <w:left w:val="none" w:sz="0" w:space="0" w:color="auto"/>
        <w:bottom w:val="none" w:sz="0" w:space="0" w:color="auto"/>
        <w:right w:val="none" w:sz="0" w:space="0" w:color="auto"/>
      </w:divBdr>
    </w:div>
    <w:div w:id="1944605075">
      <w:bodyDiv w:val="1"/>
      <w:marLeft w:val="0"/>
      <w:marRight w:val="0"/>
      <w:marTop w:val="0"/>
      <w:marBottom w:val="0"/>
      <w:divBdr>
        <w:top w:val="none" w:sz="0" w:space="0" w:color="auto"/>
        <w:left w:val="none" w:sz="0" w:space="0" w:color="auto"/>
        <w:bottom w:val="none" w:sz="0" w:space="0" w:color="auto"/>
        <w:right w:val="none" w:sz="0" w:space="0" w:color="auto"/>
      </w:divBdr>
    </w:div>
    <w:div w:id="1958414620">
      <w:bodyDiv w:val="1"/>
      <w:marLeft w:val="0"/>
      <w:marRight w:val="0"/>
      <w:marTop w:val="0"/>
      <w:marBottom w:val="0"/>
      <w:divBdr>
        <w:top w:val="none" w:sz="0" w:space="0" w:color="auto"/>
        <w:left w:val="none" w:sz="0" w:space="0" w:color="auto"/>
        <w:bottom w:val="none" w:sz="0" w:space="0" w:color="auto"/>
        <w:right w:val="none" w:sz="0" w:space="0" w:color="auto"/>
      </w:divBdr>
    </w:div>
    <w:div w:id="1961716246">
      <w:bodyDiv w:val="1"/>
      <w:marLeft w:val="0"/>
      <w:marRight w:val="0"/>
      <w:marTop w:val="0"/>
      <w:marBottom w:val="0"/>
      <w:divBdr>
        <w:top w:val="none" w:sz="0" w:space="0" w:color="auto"/>
        <w:left w:val="none" w:sz="0" w:space="0" w:color="auto"/>
        <w:bottom w:val="none" w:sz="0" w:space="0" w:color="auto"/>
        <w:right w:val="none" w:sz="0" w:space="0" w:color="auto"/>
      </w:divBdr>
    </w:div>
    <w:div w:id="1997414273">
      <w:bodyDiv w:val="1"/>
      <w:marLeft w:val="0"/>
      <w:marRight w:val="0"/>
      <w:marTop w:val="0"/>
      <w:marBottom w:val="0"/>
      <w:divBdr>
        <w:top w:val="none" w:sz="0" w:space="0" w:color="auto"/>
        <w:left w:val="none" w:sz="0" w:space="0" w:color="auto"/>
        <w:bottom w:val="none" w:sz="0" w:space="0" w:color="auto"/>
        <w:right w:val="none" w:sz="0" w:space="0" w:color="auto"/>
      </w:divBdr>
    </w:div>
    <w:div w:id="2010793217">
      <w:bodyDiv w:val="1"/>
      <w:marLeft w:val="0"/>
      <w:marRight w:val="0"/>
      <w:marTop w:val="0"/>
      <w:marBottom w:val="0"/>
      <w:divBdr>
        <w:top w:val="none" w:sz="0" w:space="0" w:color="auto"/>
        <w:left w:val="none" w:sz="0" w:space="0" w:color="auto"/>
        <w:bottom w:val="none" w:sz="0" w:space="0" w:color="auto"/>
        <w:right w:val="none" w:sz="0" w:space="0" w:color="auto"/>
      </w:divBdr>
    </w:div>
    <w:div w:id="2025596723">
      <w:bodyDiv w:val="1"/>
      <w:marLeft w:val="0"/>
      <w:marRight w:val="0"/>
      <w:marTop w:val="0"/>
      <w:marBottom w:val="0"/>
      <w:divBdr>
        <w:top w:val="none" w:sz="0" w:space="0" w:color="auto"/>
        <w:left w:val="none" w:sz="0" w:space="0" w:color="auto"/>
        <w:bottom w:val="none" w:sz="0" w:space="0" w:color="auto"/>
        <w:right w:val="none" w:sz="0" w:space="0" w:color="auto"/>
      </w:divBdr>
    </w:div>
    <w:div w:id="2033190573">
      <w:bodyDiv w:val="1"/>
      <w:marLeft w:val="0"/>
      <w:marRight w:val="0"/>
      <w:marTop w:val="0"/>
      <w:marBottom w:val="0"/>
      <w:divBdr>
        <w:top w:val="none" w:sz="0" w:space="0" w:color="auto"/>
        <w:left w:val="none" w:sz="0" w:space="0" w:color="auto"/>
        <w:bottom w:val="none" w:sz="0" w:space="0" w:color="auto"/>
        <w:right w:val="none" w:sz="0" w:space="0" w:color="auto"/>
      </w:divBdr>
    </w:div>
    <w:div w:id="2035686758">
      <w:bodyDiv w:val="1"/>
      <w:marLeft w:val="0"/>
      <w:marRight w:val="0"/>
      <w:marTop w:val="0"/>
      <w:marBottom w:val="0"/>
      <w:divBdr>
        <w:top w:val="none" w:sz="0" w:space="0" w:color="auto"/>
        <w:left w:val="none" w:sz="0" w:space="0" w:color="auto"/>
        <w:bottom w:val="none" w:sz="0" w:space="0" w:color="auto"/>
        <w:right w:val="none" w:sz="0" w:space="0" w:color="auto"/>
      </w:divBdr>
    </w:div>
    <w:div w:id="2053455792">
      <w:bodyDiv w:val="1"/>
      <w:marLeft w:val="0"/>
      <w:marRight w:val="0"/>
      <w:marTop w:val="0"/>
      <w:marBottom w:val="0"/>
      <w:divBdr>
        <w:top w:val="none" w:sz="0" w:space="0" w:color="auto"/>
        <w:left w:val="none" w:sz="0" w:space="0" w:color="auto"/>
        <w:bottom w:val="none" w:sz="0" w:space="0" w:color="auto"/>
        <w:right w:val="none" w:sz="0" w:space="0" w:color="auto"/>
      </w:divBdr>
    </w:div>
    <w:div w:id="2081902988">
      <w:bodyDiv w:val="1"/>
      <w:marLeft w:val="0"/>
      <w:marRight w:val="0"/>
      <w:marTop w:val="0"/>
      <w:marBottom w:val="0"/>
      <w:divBdr>
        <w:top w:val="none" w:sz="0" w:space="0" w:color="auto"/>
        <w:left w:val="none" w:sz="0" w:space="0" w:color="auto"/>
        <w:bottom w:val="none" w:sz="0" w:space="0" w:color="auto"/>
        <w:right w:val="none" w:sz="0" w:space="0" w:color="auto"/>
      </w:divBdr>
    </w:div>
    <w:div w:id="2087409940">
      <w:bodyDiv w:val="1"/>
      <w:marLeft w:val="0"/>
      <w:marRight w:val="0"/>
      <w:marTop w:val="0"/>
      <w:marBottom w:val="0"/>
      <w:divBdr>
        <w:top w:val="none" w:sz="0" w:space="0" w:color="auto"/>
        <w:left w:val="none" w:sz="0" w:space="0" w:color="auto"/>
        <w:bottom w:val="none" w:sz="0" w:space="0" w:color="auto"/>
        <w:right w:val="none" w:sz="0" w:space="0" w:color="auto"/>
      </w:divBdr>
    </w:div>
    <w:div w:id="2092388198">
      <w:bodyDiv w:val="1"/>
      <w:marLeft w:val="0"/>
      <w:marRight w:val="0"/>
      <w:marTop w:val="0"/>
      <w:marBottom w:val="0"/>
      <w:divBdr>
        <w:top w:val="none" w:sz="0" w:space="0" w:color="auto"/>
        <w:left w:val="none" w:sz="0" w:space="0" w:color="auto"/>
        <w:bottom w:val="none" w:sz="0" w:space="0" w:color="auto"/>
        <w:right w:val="none" w:sz="0" w:space="0" w:color="auto"/>
      </w:divBdr>
    </w:div>
    <w:div w:id="2099473118">
      <w:bodyDiv w:val="1"/>
      <w:marLeft w:val="0"/>
      <w:marRight w:val="0"/>
      <w:marTop w:val="0"/>
      <w:marBottom w:val="0"/>
      <w:divBdr>
        <w:top w:val="none" w:sz="0" w:space="0" w:color="auto"/>
        <w:left w:val="none" w:sz="0" w:space="0" w:color="auto"/>
        <w:bottom w:val="none" w:sz="0" w:space="0" w:color="auto"/>
        <w:right w:val="none" w:sz="0" w:space="0" w:color="auto"/>
      </w:divBdr>
    </w:div>
    <w:div w:id="2109152277">
      <w:bodyDiv w:val="1"/>
      <w:marLeft w:val="0"/>
      <w:marRight w:val="0"/>
      <w:marTop w:val="0"/>
      <w:marBottom w:val="0"/>
      <w:divBdr>
        <w:top w:val="none" w:sz="0" w:space="0" w:color="auto"/>
        <w:left w:val="none" w:sz="0" w:space="0" w:color="auto"/>
        <w:bottom w:val="none" w:sz="0" w:space="0" w:color="auto"/>
        <w:right w:val="none" w:sz="0" w:space="0" w:color="auto"/>
      </w:divBdr>
    </w:div>
    <w:div w:id="2109959274">
      <w:bodyDiv w:val="1"/>
      <w:marLeft w:val="0"/>
      <w:marRight w:val="0"/>
      <w:marTop w:val="0"/>
      <w:marBottom w:val="0"/>
      <w:divBdr>
        <w:top w:val="none" w:sz="0" w:space="0" w:color="auto"/>
        <w:left w:val="none" w:sz="0" w:space="0" w:color="auto"/>
        <w:bottom w:val="none" w:sz="0" w:space="0" w:color="auto"/>
        <w:right w:val="none" w:sz="0" w:space="0" w:color="auto"/>
      </w:divBdr>
    </w:div>
    <w:div w:id="2111851117">
      <w:bodyDiv w:val="1"/>
      <w:marLeft w:val="0"/>
      <w:marRight w:val="0"/>
      <w:marTop w:val="0"/>
      <w:marBottom w:val="0"/>
      <w:divBdr>
        <w:top w:val="none" w:sz="0" w:space="0" w:color="auto"/>
        <w:left w:val="none" w:sz="0" w:space="0" w:color="auto"/>
        <w:bottom w:val="none" w:sz="0" w:space="0" w:color="auto"/>
        <w:right w:val="none" w:sz="0" w:space="0" w:color="auto"/>
      </w:divBdr>
    </w:div>
    <w:div w:id="214684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NPR12</b:Tag>
    <b:SourceType>InternetSite</b:SourceType>
    <b:Guid>{BD446145-AEC9-4742-BDD4-6ED671210004}</b:Guid>
    <b:Title>Americans Do Not Walk The Walk, And That's A Growing Problem</b:Title>
    <b:Year>2012</b:Year>
    <b:Author>
      <b:Author>
        <b:NameList>
          <b:Person>
            <b:Last>NPR</b:Last>
          </b:Person>
        </b:NameList>
      </b:Author>
    </b:Author>
    <b:URL>https://www.npr.org/sections/thetwo-way/2012/04/16/150586667/americans-do-not-walk-the-walk-and-thats-a-growing-problem</b:URL>
    <b:RefOrder>1</b:RefOrder>
  </b:Source>
  <b:Source>
    <b:Tag>Ste14</b:Tag>
    <b:SourceType>InternetSite</b:SourceType>
    <b:Guid>{F4991868-ADC1-42B3-881B-B429BF7C8BCD}</b:Guid>
    <b:Author>
      <b:Author>
        <b:NameList>
          <b:Person>
            <b:Last>Stephanie M. Lee</b:Last>
            <b:First>SFGate</b:First>
          </b:Person>
        </b:NameList>
      </b:Author>
    </b:Author>
    <b:Title>Suburban living linked to bigger carbon footprint</b:Title>
    <b:Year>2014</b:Year>
    <b:Month>Jan</b:Month>
    <b:Day>14</b:Day>
    <b:URL>https://www.sfgate.com/health/article/Suburban-living-linked-to-bigger-carbon-footprint-5143575.ph</b:URL>
    <b:RefOrder>2</b:RefOrder>
  </b:Source>
  <b:Source>
    <b:Tag>Nat</b:Tag>
    <b:SourceType>InternetSite</b:SourceType>
    <b:Guid>{F7103155-7048-4C32-B9ED-E17353F634E7}</b:Guid>
    <b:Author>
      <b:Author>
        <b:NameList>
          <b:Person>
            <b:Last>Geographic</b:Last>
            <b:First>National</b:First>
          </b:Person>
        </b:NameList>
      </b:Author>
    </b:Author>
    <b:Title>Air Pollution</b:Title>
    <b:URL>https://www.nationalgeographic.com/environment/global-warming/pollution</b:URL>
    <b:RefOrder>3</b:RefOrder>
  </b:Source>
  <b:Source>
    <b:Tag>Cit02</b:Tag>
    <b:SourceType>InternetSite</b:SourceType>
    <b:Guid>{1C4263BE-14CE-4BD9-9C79-BA19E36BAF4C}</b:Guid>
    <b:Author>
      <b:Author>
        <b:NameList>
          <b:Person>
            <b:Last>Toronto</b:Last>
            <b:First>City</b:First>
            <b:Middle>of</b:Middle>
          </b:Person>
        </b:NameList>
      </b:Author>
    </b:Author>
    <b:Title>Toronto Pedestrian Charter unveiled at Council</b:Title>
    <b:Year>2002</b:Year>
    <b:URL>http://wx.toronto.ca/inter/it/newsrel.nsf/382b8dfa7ac9b7dd85257aa70063f75b/6eb2f2245035564585256df60045f23b?OpenDocument</b:URL>
    <b:RefOrder>7</b:RefOrder>
  </b:Source>
  <b:Source>
    <b:Tag>Tho</b:Tag>
    <b:SourceType>InternetSite</b:SourceType>
    <b:Guid>{2BA80F74-BEF6-4C29-B551-8297CD052631}</b:Guid>
    <b:Author>
      <b:Author>
        <b:NameList>
          <b:Person>
            <b:Last>Thoreau</b:Last>
            <b:First>Henry</b:First>
            <b:Middle>David</b:Middle>
          </b:Person>
        </b:NameList>
      </b:Author>
    </b:Author>
    <b:Title>Walking Quotations</b:Title>
    <b:InternetSiteTitle>The Walden Woods Project</b:InternetSiteTitle>
    <b:URL>https://www.walden.org/quotation-category/walking/page/2/?wpv_view_count=13304</b:URL>
    <b:RefOrder>4</b:RefOrder>
  </b:Source>
  <b:Source>
    <b:Tag>Kob</b:Tag>
    <b:SourceType>InternetSite</b:SourceType>
    <b:Guid>{3CB7E41A-7516-4BED-9922-6976E778F08F}</b:Guid>
    <b:Author>
      <b:Author>
        <b:NameList>
          <b:Person>
            <b:Last>Kober</b:Last>
            <b:First>Jeff</b:First>
          </b:Person>
        </b:NameList>
      </b:Author>
    </b:Author>
    <b:Title>Zen commute can take you to a better place</b:Title>
    <b:ProductionCompany>Chicago Tribune</b:ProductionCompany>
    <b:URL>http://www.chicagotribune.com/lifestyles/health/sc-hlth-0916-commute-zen-20150910-story.html</b:URL>
    <b:RefOrder>5</b:RefOrder>
  </b:Source>
  <b:Source>
    <b:Tag>Dom18</b:Tag>
    <b:SourceType>InternetSite</b:SourceType>
    <b:Guid>{0F9B92E0-AC75-4177-BCFD-56947F1FDD7C}</b:Guid>
    <b:Author>
      <b:Author>
        <b:NameList>
          <b:Person>
            <b:Last>Domonoske</b:Last>
            <b:First>Camila</b:First>
          </b:Person>
        </b:NameList>
      </b:Author>
    </b:Author>
    <b:Title>edestrian Fatalities Remain At 25-Year High For Second Year In A Row</b:Title>
    <b:ProductionCompany>NPR</b:ProductionCompany>
    <b:Year>2018</b:Year>
    <b:Month>Feb</b:Month>
    <b:Day>28</b:Day>
    <b:URL>https://www.npr.org/sections/thetwo-way/2018/02/28/589453431/pedestrian-fatalities-remain-at-25-year-high-for-second-year-in-a-row</b:URL>
    <b:RefOrder>8</b:RefOrder>
  </b:Source>
  <b:Source>
    <b:Tag>Spe13</b:Tag>
    <b:SourceType>DocumentFromInternetSite</b:SourceType>
    <b:Guid>{70A00FD6-F7DC-4954-87FC-60010B13E933}</b:Guid>
    <b:Title>The walkable city</b:Title>
    <b:Year>2013</b:Year>
    <b:URL>https://www.ted.com/talks/jeff_speck_the_walkable_city</b:URL>
    <b:Author>
      <b:Author>
        <b:NameList>
          <b:Person>
            <b:Last>Speck</b:Last>
            <b:First>Jeff</b:First>
          </b:Person>
        </b:NameList>
      </b:Author>
    </b:Author>
    <b:RefOrder>6</b:RefOrder>
  </b:Source>
</b:Sources>
</file>

<file path=customXml/itemProps1.xml><?xml version="1.0" encoding="utf-8"?>
<ds:datastoreItem xmlns:ds="http://schemas.openxmlformats.org/officeDocument/2006/customXml" ds:itemID="{81FFF0E1-B52F-A84D-BD99-1C395DEBB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65</TotalTime>
  <Pages>4</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Daniel Engels</cp:lastModifiedBy>
  <cp:revision>5</cp:revision>
  <cp:lastPrinted>2018-06-01T22:32:00Z</cp:lastPrinted>
  <dcterms:created xsi:type="dcterms:W3CDTF">2018-06-02T02:10:00Z</dcterms:created>
  <dcterms:modified xsi:type="dcterms:W3CDTF">2018-06-25T17:07:00Z</dcterms:modified>
</cp:coreProperties>
</file>